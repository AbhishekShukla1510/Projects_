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B2CB" w14:textId="77777777" w:rsidR="00F459EC" w:rsidRDefault="00F459EC" w:rsidP="00F459EC">
      <w:pPr>
        <w:pStyle w:val="NormalWeb"/>
        <w:spacing w:before="0" w:beforeAutospacing="0" w:after="0" w:afterAutospacing="0"/>
      </w:pPr>
      <w:r>
        <w:rPr>
          <w:rFonts w:ascii="Arial" w:hAnsi="Arial" w:cs="Arial"/>
          <w:b/>
          <w:bCs/>
          <w:i/>
          <w:iCs/>
          <w:color w:val="000000"/>
        </w:rPr>
        <w:t>About Air New-Zealand </w:t>
      </w:r>
    </w:p>
    <w:p w14:paraId="47D1C83F" w14:textId="1EDDD2DF" w:rsidR="00F459EC" w:rsidRDefault="00F459EC" w:rsidP="00F459EC">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What was Air New-</w:t>
      </w:r>
      <w:proofErr w:type="gramStart"/>
      <w:r>
        <w:rPr>
          <w:rFonts w:ascii="Arial" w:hAnsi="Arial" w:cs="Arial"/>
          <w:color w:val="000000"/>
        </w:rPr>
        <w:t>Zealand ?</w:t>
      </w:r>
      <w:proofErr w:type="gramEnd"/>
    </w:p>
    <w:p w14:paraId="43078153" w14:textId="77777777" w:rsidR="00436C29" w:rsidRDefault="00436C29" w:rsidP="00436C29">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 xml:space="preserve">Company size (Financial, Employees, </w:t>
      </w:r>
      <w:proofErr w:type="gramStart"/>
      <w:r>
        <w:rPr>
          <w:rFonts w:ascii="Arial" w:hAnsi="Arial" w:cs="Arial"/>
          <w:color w:val="000000"/>
        </w:rPr>
        <w:t>Stakeholders</w:t>
      </w:r>
      <w:proofErr w:type="gramEnd"/>
      <w:r>
        <w:rPr>
          <w:rFonts w:ascii="Arial" w:hAnsi="Arial" w:cs="Arial"/>
          <w:color w:val="000000"/>
        </w:rPr>
        <w:t xml:space="preserve"> and Investors etc.)</w:t>
      </w:r>
    </w:p>
    <w:p w14:paraId="11F917DC" w14:textId="77777777" w:rsidR="00436C29" w:rsidRDefault="00436C29" w:rsidP="00436C29">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 xml:space="preserve">What was their revenue </w:t>
      </w:r>
      <w:proofErr w:type="gramStart"/>
      <w:r>
        <w:rPr>
          <w:rFonts w:ascii="Arial" w:hAnsi="Arial" w:cs="Arial"/>
          <w:color w:val="000000"/>
        </w:rPr>
        <w:t>model ?</w:t>
      </w:r>
      <w:proofErr w:type="gramEnd"/>
    </w:p>
    <w:p w14:paraId="3EEF7AD8" w14:textId="04489567" w:rsidR="00436C29" w:rsidRDefault="00436C29" w:rsidP="00436C29">
      <w:pPr>
        <w:pStyle w:val="NormalWeb"/>
        <w:spacing w:before="0" w:beforeAutospacing="0" w:after="0" w:afterAutospacing="0"/>
        <w:textAlignment w:val="baseline"/>
        <w:rPr>
          <w:rFonts w:ascii="Arial" w:hAnsi="Arial" w:cs="Arial"/>
          <w:color w:val="000000"/>
        </w:rPr>
      </w:pPr>
    </w:p>
    <w:p w14:paraId="3D8BAFB8" w14:textId="77777777" w:rsidR="00436C29" w:rsidRPr="00D55229" w:rsidRDefault="00436C29" w:rsidP="00436C29">
      <w:pPr>
        <w:pStyle w:val="NormalWeb"/>
        <w:shd w:val="clear" w:color="auto" w:fill="FFFFFF"/>
        <w:spacing w:before="0" w:beforeAutospacing="0" w:after="150" w:afterAutospacing="0" w:line="345" w:lineRule="atLeast"/>
        <w:ind w:left="720"/>
        <w:rPr>
          <w:rFonts w:ascii="Abadi Extra Light" w:hAnsi="Abadi Extra Light"/>
          <w:color w:val="000000"/>
          <w:spacing w:val="4"/>
          <w:sz w:val="18"/>
          <w:szCs w:val="18"/>
        </w:rPr>
      </w:pPr>
      <w:r w:rsidRPr="00D55229">
        <w:rPr>
          <w:rFonts w:ascii="Abadi Extra Light" w:hAnsi="Abadi Extra Light"/>
          <w:color w:val="000000"/>
          <w:spacing w:val="4"/>
          <w:sz w:val="18"/>
          <w:szCs w:val="18"/>
        </w:rPr>
        <w:t xml:space="preserve">Air New Zealand Limited is a New Zealand public company, deriving revenue from the provision of international and domestic air transportation services. The company employs approximately 7,840 full-time equivalent people, operates in New Zealand, Australia, Asia, the United </w:t>
      </w:r>
      <w:proofErr w:type="gramStart"/>
      <w:r w:rsidRPr="00D55229">
        <w:rPr>
          <w:rFonts w:ascii="Abadi Extra Light" w:hAnsi="Abadi Extra Light"/>
          <w:color w:val="000000"/>
          <w:spacing w:val="4"/>
          <w:sz w:val="18"/>
          <w:szCs w:val="18"/>
        </w:rPr>
        <w:t>Kingdom</w:t>
      </w:r>
      <w:proofErr w:type="gramEnd"/>
      <w:r w:rsidRPr="00D55229">
        <w:rPr>
          <w:rFonts w:ascii="Abadi Extra Light" w:hAnsi="Abadi Extra Light"/>
          <w:color w:val="000000"/>
          <w:spacing w:val="4"/>
          <w:sz w:val="18"/>
          <w:szCs w:val="18"/>
        </w:rPr>
        <w:t xml:space="preserve"> and North America, and is administered from its head office in Auckland.</w:t>
      </w:r>
    </w:p>
    <w:p w14:paraId="32E1053B" w14:textId="77777777" w:rsidR="00436C29" w:rsidRPr="00D55229" w:rsidRDefault="00436C29" w:rsidP="00436C29">
      <w:pPr>
        <w:pStyle w:val="NormalWeb"/>
        <w:shd w:val="clear" w:color="auto" w:fill="FFFFFF"/>
        <w:spacing w:before="0" w:beforeAutospacing="0" w:after="150" w:afterAutospacing="0" w:line="345" w:lineRule="atLeast"/>
        <w:ind w:left="720"/>
        <w:rPr>
          <w:rFonts w:ascii="Abadi Extra Light" w:hAnsi="Abadi Extra Light"/>
          <w:color w:val="000000"/>
          <w:spacing w:val="4"/>
          <w:sz w:val="18"/>
          <w:szCs w:val="18"/>
        </w:rPr>
      </w:pPr>
      <w:r w:rsidRPr="00D55229">
        <w:rPr>
          <w:rFonts w:ascii="Abadi Extra Light" w:hAnsi="Abadi Extra Light"/>
          <w:color w:val="000000"/>
          <w:spacing w:val="4"/>
          <w:sz w:val="18"/>
          <w:szCs w:val="18"/>
        </w:rPr>
        <w:t>The company is listed on the NZX under the code AIR and on the ASX under the code AIZ.</w:t>
      </w:r>
    </w:p>
    <w:p w14:paraId="7D9264AC" w14:textId="77777777" w:rsidR="00436C29" w:rsidRPr="00D55229" w:rsidRDefault="00436C29" w:rsidP="00436C29">
      <w:pPr>
        <w:pStyle w:val="NormalWeb"/>
        <w:shd w:val="clear" w:color="auto" w:fill="FFFFFF"/>
        <w:spacing w:before="0" w:beforeAutospacing="0" w:after="150" w:afterAutospacing="0" w:line="345" w:lineRule="atLeast"/>
        <w:ind w:left="720"/>
        <w:rPr>
          <w:rFonts w:ascii="Abadi Extra Light" w:hAnsi="Abadi Extra Light"/>
          <w:color w:val="000000"/>
          <w:spacing w:val="4"/>
          <w:sz w:val="18"/>
          <w:szCs w:val="18"/>
        </w:rPr>
      </w:pPr>
      <w:r w:rsidRPr="00D55229">
        <w:rPr>
          <w:rFonts w:ascii="Abadi Extra Light" w:hAnsi="Abadi Extra Light"/>
          <w:color w:val="000000"/>
          <w:spacing w:val="4"/>
          <w:sz w:val="18"/>
          <w:szCs w:val="18"/>
        </w:rPr>
        <w:t>Air New Zealand is a mixed ownership model company, with the New Zealand Government retaining a majority interest of shares, and the remainder owned by private investors.</w:t>
      </w:r>
    </w:p>
    <w:p w14:paraId="6F98373A" w14:textId="742D1C2F" w:rsidR="00436C29" w:rsidRDefault="00436C29" w:rsidP="00436C29">
      <w:pPr>
        <w:pStyle w:val="NormalWeb"/>
        <w:spacing w:before="0" w:beforeAutospacing="0" w:after="0" w:afterAutospacing="0"/>
        <w:textAlignment w:val="baseline"/>
        <w:rPr>
          <w:rFonts w:ascii="Arial" w:hAnsi="Arial" w:cs="Arial"/>
          <w:color w:val="000000"/>
        </w:rPr>
      </w:pPr>
    </w:p>
    <w:p w14:paraId="019F211A" w14:textId="77777777" w:rsidR="00436C29" w:rsidRDefault="00436C29" w:rsidP="00436C29">
      <w:pPr>
        <w:pStyle w:val="NormalWeb"/>
        <w:spacing w:before="0" w:beforeAutospacing="0" w:after="0" w:afterAutospacing="0"/>
        <w:textAlignment w:val="baseline"/>
        <w:rPr>
          <w:rFonts w:ascii="Arial" w:hAnsi="Arial" w:cs="Arial"/>
          <w:color w:val="000000"/>
        </w:rPr>
      </w:pPr>
    </w:p>
    <w:p w14:paraId="48B8B812" w14:textId="77777777" w:rsidR="00D55229" w:rsidRPr="00D55229" w:rsidRDefault="00D55229" w:rsidP="00D55229">
      <w:pPr>
        <w:pStyle w:val="NormalWeb"/>
        <w:shd w:val="clear" w:color="auto" w:fill="FFFFFF"/>
        <w:spacing w:before="0" w:beforeAutospacing="0" w:after="150" w:afterAutospacing="0" w:line="345" w:lineRule="atLeast"/>
        <w:ind w:left="720"/>
        <w:rPr>
          <w:rFonts w:ascii="Abadi Extra Light" w:hAnsi="Abadi Extra Light"/>
          <w:color w:val="000000"/>
          <w:spacing w:val="4"/>
          <w:sz w:val="18"/>
          <w:szCs w:val="18"/>
        </w:rPr>
      </w:pPr>
      <w:r w:rsidRPr="00D55229">
        <w:rPr>
          <w:rFonts w:ascii="Abadi Extra Light" w:hAnsi="Abadi Extra Light"/>
          <w:color w:val="000000"/>
          <w:spacing w:val="4"/>
          <w:sz w:val="18"/>
          <w:szCs w:val="18"/>
        </w:rPr>
        <w:t xml:space="preserve">Air New Zealand Limited is an international and domestic air carrier that transports passengers and cargo on scheduled airline services within, to or from New Zealand, with domestic destinations and international destinations in operation to Australia, the Pacific, Asia, North </w:t>
      </w:r>
      <w:proofErr w:type="gramStart"/>
      <w:r w:rsidRPr="00D55229">
        <w:rPr>
          <w:rFonts w:ascii="Abadi Extra Light" w:hAnsi="Abadi Extra Light"/>
          <w:color w:val="000000"/>
          <w:spacing w:val="4"/>
          <w:sz w:val="18"/>
          <w:szCs w:val="18"/>
        </w:rPr>
        <w:t>America</w:t>
      </w:r>
      <w:proofErr w:type="gramEnd"/>
      <w:r w:rsidRPr="00D55229">
        <w:rPr>
          <w:rFonts w:ascii="Abadi Extra Light" w:hAnsi="Abadi Extra Light"/>
          <w:color w:val="000000"/>
          <w:spacing w:val="4"/>
          <w:sz w:val="18"/>
          <w:szCs w:val="18"/>
        </w:rPr>
        <w:t xml:space="preserve"> and the United Kingdom.</w:t>
      </w:r>
    </w:p>
    <w:p w14:paraId="717A6799" w14:textId="77777777" w:rsidR="00D55229" w:rsidRPr="00D55229" w:rsidRDefault="00D55229" w:rsidP="00D55229">
      <w:pPr>
        <w:pStyle w:val="NormalWeb"/>
        <w:shd w:val="clear" w:color="auto" w:fill="FFFFFF"/>
        <w:spacing w:before="0" w:beforeAutospacing="0" w:after="150" w:afterAutospacing="0" w:line="345" w:lineRule="atLeast"/>
        <w:ind w:left="720"/>
        <w:rPr>
          <w:rFonts w:ascii="Abadi Extra Light" w:hAnsi="Abadi Extra Light"/>
          <w:color w:val="000000"/>
          <w:spacing w:val="4"/>
          <w:sz w:val="18"/>
          <w:szCs w:val="18"/>
        </w:rPr>
      </w:pPr>
      <w:r w:rsidRPr="00D55229">
        <w:rPr>
          <w:rFonts w:ascii="Abadi Extra Light" w:hAnsi="Abadi Extra Light"/>
          <w:color w:val="000000"/>
          <w:spacing w:val="4"/>
          <w:sz w:val="18"/>
          <w:szCs w:val="18"/>
        </w:rPr>
        <w:t>Air New Zealand operates Air Nelson and Mount Cook Airlines, with both operations focused on domestic flights within New Zealand.</w:t>
      </w:r>
    </w:p>
    <w:p w14:paraId="7FE54958" w14:textId="1F97F99F" w:rsidR="00D55229" w:rsidRDefault="00D55229" w:rsidP="00D55229">
      <w:pPr>
        <w:pStyle w:val="NormalWeb"/>
        <w:shd w:val="clear" w:color="auto" w:fill="FFFFFF"/>
        <w:spacing w:before="0" w:beforeAutospacing="0" w:after="0" w:afterAutospacing="0" w:line="345" w:lineRule="atLeast"/>
        <w:ind w:left="720"/>
        <w:rPr>
          <w:rFonts w:ascii="Abadi Extra Light" w:hAnsi="Abadi Extra Light"/>
          <w:color w:val="000000"/>
          <w:spacing w:val="4"/>
          <w:sz w:val="18"/>
          <w:szCs w:val="18"/>
        </w:rPr>
      </w:pPr>
      <w:r w:rsidRPr="00D55229">
        <w:rPr>
          <w:rFonts w:ascii="Abadi Extra Light" w:hAnsi="Abadi Extra Light"/>
          <w:color w:val="000000"/>
          <w:spacing w:val="4"/>
          <w:sz w:val="18"/>
          <w:szCs w:val="18"/>
        </w:rPr>
        <w:t xml:space="preserve">The company also offers a range of engineering, </w:t>
      </w:r>
      <w:proofErr w:type="gramStart"/>
      <w:r w:rsidRPr="00D55229">
        <w:rPr>
          <w:rFonts w:ascii="Abadi Extra Light" w:hAnsi="Abadi Extra Light"/>
          <w:color w:val="000000"/>
          <w:spacing w:val="4"/>
          <w:sz w:val="18"/>
          <w:szCs w:val="18"/>
        </w:rPr>
        <w:t>maintenance</w:t>
      </w:r>
      <w:proofErr w:type="gramEnd"/>
      <w:r w:rsidRPr="00D55229">
        <w:rPr>
          <w:rFonts w:ascii="Abadi Extra Light" w:hAnsi="Abadi Extra Light"/>
          <w:color w:val="000000"/>
          <w:spacing w:val="4"/>
          <w:sz w:val="18"/>
          <w:szCs w:val="18"/>
        </w:rPr>
        <w:t xml:space="preserve"> and air transport consultancy services</w:t>
      </w:r>
    </w:p>
    <w:p w14:paraId="2450006F" w14:textId="2C2D7A97" w:rsidR="00A04EC4" w:rsidRDefault="00A04EC4" w:rsidP="00D55229">
      <w:pPr>
        <w:pStyle w:val="NormalWeb"/>
        <w:shd w:val="clear" w:color="auto" w:fill="FFFFFF"/>
        <w:spacing w:before="0" w:beforeAutospacing="0" w:after="0" w:afterAutospacing="0" w:line="345" w:lineRule="atLeast"/>
        <w:ind w:left="720"/>
        <w:rPr>
          <w:rFonts w:ascii="Abadi Extra Light" w:hAnsi="Abadi Extra Light"/>
          <w:color w:val="000000"/>
          <w:spacing w:val="4"/>
          <w:sz w:val="18"/>
          <w:szCs w:val="18"/>
        </w:rPr>
      </w:pPr>
    </w:p>
    <w:p w14:paraId="67C4CBA5" w14:textId="03C55C27" w:rsidR="00A04EC4" w:rsidRDefault="00A04EC4" w:rsidP="00D55229">
      <w:pPr>
        <w:pStyle w:val="NormalWeb"/>
        <w:shd w:val="clear" w:color="auto" w:fill="FFFFFF"/>
        <w:spacing w:before="0" w:beforeAutospacing="0" w:after="0" w:afterAutospacing="0" w:line="345" w:lineRule="atLeast"/>
        <w:ind w:left="720"/>
        <w:rPr>
          <w:rFonts w:ascii="Abadi Extra Light" w:hAnsi="Abadi Extra Light"/>
          <w:color w:val="000000"/>
          <w:spacing w:val="4"/>
          <w:sz w:val="18"/>
          <w:szCs w:val="18"/>
        </w:rPr>
      </w:pPr>
    </w:p>
    <w:p w14:paraId="61A5F3DC" w14:textId="77777777" w:rsidR="00A04EC4" w:rsidRPr="00A04EC4" w:rsidRDefault="00A04EC4" w:rsidP="00A04EC4">
      <w:pPr>
        <w:pStyle w:val="NormalWeb"/>
        <w:shd w:val="clear" w:color="auto" w:fill="FFFFFF"/>
        <w:spacing w:before="0" w:beforeAutospacing="0" w:after="150" w:afterAutospacing="0" w:line="345" w:lineRule="atLeast"/>
        <w:ind w:left="720"/>
        <w:rPr>
          <w:rFonts w:ascii="Abadi Extra Light" w:hAnsi="Abadi Extra Light"/>
          <w:color w:val="000000"/>
          <w:spacing w:val="4"/>
          <w:sz w:val="18"/>
          <w:szCs w:val="18"/>
        </w:rPr>
      </w:pPr>
      <w:proofErr w:type="gramStart"/>
      <w:r w:rsidRPr="00A04EC4">
        <w:rPr>
          <w:rFonts w:ascii="Abadi Extra Light" w:hAnsi="Abadi Extra Light"/>
          <w:color w:val="000000"/>
          <w:spacing w:val="4"/>
          <w:sz w:val="18"/>
          <w:szCs w:val="18"/>
        </w:rPr>
        <w:t>At a glance</w:t>
      </w:r>
      <w:proofErr w:type="gramEnd"/>
      <w:r w:rsidRPr="00A04EC4">
        <w:rPr>
          <w:rFonts w:ascii="Abadi Extra Light" w:hAnsi="Abadi Extra Light"/>
          <w:color w:val="000000"/>
          <w:spacing w:val="4"/>
          <w:sz w:val="18"/>
          <w:szCs w:val="18"/>
        </w:rPr>
        <w:t>, data from Planespotters.net indicates that Air New Zealand has a fleet of 104 aircraft - at least at the time of this article's publication. The aircraft types and quantities are as follows:</w:t>
      </w:r>
    </w:p>
    <w:p w14:paraId="368929C5" w14:textId="77777777" w:rsidR="00A04EC4" w:rsidRPr="00A04EC4" w:rsidRDefault="00A04EC4" w:rsidP="00A04EC4">
      <w:pPr>
        <w:pStyle w:val="NormalWeb"/>
        <w:shd w:val="clear" w:color="auto" w:fill="FFFFFF"/>
        <w:spacing w:before="0" w:beforeAutospacing="0" w:after="150" w:afterAutospacing="0" w:line="345" w:lineRule="atLeast"/>
        <w:ind w:left="720"/>
        <w:rPr>
          <w:rFonts w:ascii="Abadi Extra Light" w:hAnsi="Abadi Extra Light"/>
          <w:color w:val="000000"/>
          <w:spacing w:val="4"/>
          <w:sz w:val="18"/>
          <w:szCs w:val="18"/>
        </w:rPr>
      </w:pPr>
      <w:r w:rsidRPr="00A04EC4">
        <w:rPr>
          <w:rFonts w:ascii="Abadi Extra Light" w:hAnsi="Abadi Extra Light"/>
          <w:color w:val="000000"/>
          <w:spacing w:val="4"/>
          <w:sz w:val="18"/>
          <w:szCs w:val="18"/>
        </w:rPr>
        <w:t>29x ATR-72-600</w:t>
      </w:r>
    </w:p>
    <w:p w14:paraId="47144528" w14:textId="77777777" w:rsidR="00A04EC4" w:rsidRPr="00A04EC4" w:rsidRDefault="00A04EC4" w:rsidP="00A04EC4">
      <w:pPr>
        <w:pStyle w:val="NormalWeb"/>
        <w:shd w:val="clear" w:color="auto" w:fill="FFFFFF"/>
        <w:spacing w:before="0" w:beforeAutospacing="0" w:after="150" w:afterAutospacing="0" w:line="345" w:lineRule="atLeast"/>
        <w:ind w:left="720"/>
        <w:rPr>
          <w:rFonts w:ascii="Abadi Extra Light" w:hAnsi="Abadi Extra Light"/>
          <w:color w:val="000000"/>
          <w:spacing w:val="4"/>
          <w:sz w:val="18"/>
          <w:szCs w:val="18"/>
        </w:rPr>
      </w:pPr>
      <w:r w:rsidRPr="00A04EC4">
        <w:rPr>
          <w:rFonts w:ascii="Abadi Extra Light" w:hAnsi="Abadi Extra Light"/>
          <w:color w:val="000000"/>
          <w:spacing w:val="4"/>
          <w:sz w:val="18"/>
          <w:szCs w:val="18"/>
        </w:rPr>
        <w:t>23x De Havilland Canada DHC-8-300</w:t>
      </w:r>
    </w:p>
    <w:p w14:paraId="6FADDA28" w14:textId="77777777" w:rsidR="00A04EC4" w:rsidRPr="00A04EC4" w:rsidRDefault="00A04EC4" w:rsidP="00A04EC4">
      <w:pPr>
        <w:pStyle w:val="NormalWeb"/>
        <w:shd w:val="clear" w:color="auto" w:fill="FFFFFF"/>
        <w:spacing w:before="0" w:beforeAutospacing="0" w:after="150" w:afterAutospacing="0" w:line="345" w:lineRule="atLeast"/>
        <w:ind w:left="720"/>
        <w:rPr>
          <w:rFonts w:ascii="Abadi Extra Light" w:hAnsi="Abadi Extra Light"/>
          <w:color w:val="000000"/>
          <w:spacing w:val="4"/>
          <w:sz w:val="18"/>
          <w:szCs w:val="18"/>
        </w:rPr>
      </w:pPr>
      <w:r w:rsidRPr="00A04EC4">
        <w:rPr>
          <w:rFonts w:ascii="Abadi Extra Light" w:hAnsi="Abadi Extra Light"/>
          <w:color w:val="000000"/>
          <w:spacing w:val="4"/>
          <w:sz w:val="18"/>
          <w:szCs w:val="18"/>
        </w:rPr>
        <w:t>18x Airbus A320-200</w:t>
      </w:r>
    </w:p>
    <w:p w14:paraId="7B972D6F" w14:textId="77777777" w:rsidR="00A04EC4" w:rsidRPr="00A04EC4" w:rsidRDefault="00A04EC4" w:rsidP="00A04EC4">
      <w:pPr>
        <w:pStyle w:val="NormalWeb"/>
        <w:shd w:val="clear" w:color="auto" w:fill="FFFFFF"/>
        <w:spacing w:before="0" w:beforeAutospacing="0" w:after="150" w:afterAutospacing="0" w:line="345" w:lineRule="atLeast"/>
        <w:ind w:left="720"/>
        <w:rPr>
          <w:rFonts w:ascii="Abadi Extra Light" w:hAnsi="Abadi Extra Light"/>
          <w:color w:val="000000"/>
          <w:spacing w:val="4"/>
          <w:sz w:val="18"/>
          <w:szCs w:val="18"/>
        </w:rPr>
      </w:pPr>
      <w:r w:rsidRPr="00A04EC4">
        <w:rPr>
          <w:rFonts w:ascii="Abadi Extra Light" w:hAnsi="Abadi Extra Light"/>
          <w:color w:val="000000"/>
          <w:spacing w:val="4"/>
          <w:sz w:val="18"/>
          <w:szCs w:val="18"/>
        </w:rPr>
        <w:t>Six Airbus A320neo</w:t>
      </w:r>
    </w:p>
    <w:p w14:paraId="71B6F3BB" w14:textId="77777777" w:rsidR="00A04EC4" w:rsidRPr="00A04EC4" w:rsidRDefault="00A04EC4" w:rsidP="00A04EC4">
      <w:pPr>
        <w:pStyle w:val="NormalWeb"/>
        <w:shd w:val="clear" w:color="auto" w:fill="FFFFFF"/>
        <w:spacing w:before="0" w:beforeAutospacing="0" w:after="150" w:afterAutospacing="0" w:line="345" w:lineRule="atLeast"/>
        <w:ind w:left="720"/>
        <w:rPr>
          <w:rFonts w:ascii="Abadi Extra Light" w:hAnsi="Abadi Extra Light"/>
          <w:color w:val="000000"/>
          <w:spacing w:val="4"/>
          <w:sz w:val="18"/>
          <w:szCs w:val="18"/>
        </w:rPr>
      </w:pPr>
      <w:r w:rsidRPr="00A04EC4">
        <w:rPr>
          <w:rFonts w:ascii="Abadi Extra Light" w:hAnsi="Abadi Extra Light"/>
          <w:color w:val="000000"/>
          <w:spacing w:val="4"/>
          <w:sz w:val="18"/>
          <w:szCs w:val="18"/>
        </w:rPr>
        <w:t>Seven Airbus A321neo</w:t>
      </w:r>
    </w:p>
    <w:p w14:paraId="12B1493E" w14:textId="77777777" w:rsidR="00A04EC4" w:rsidRPr="00A04EC4" w:rsidRDefault="00A04EC4" w:rsidP="00A04EC4">
      <w:pPr>
        <w:pStyle w:val="NormalWeb"/>
        <w:shd w:val="clear" w:color="auto" w:fill="FFFFFF"/>
        <w:spacing w:before="0" w:beforeAutospacing="0" w:after="150" w:afterAutospacing="0" w:line="345" w:lineRule="atLeast"/>
        <w:ind w:left="720"/>
        <w:rPr>
          <w:rFonts w:ascii="Abadi Extra Light" w:hAnsi="Abadi Extra Light"/>
          <w:color w:val="000000"/>
          <w:spacing w:val="4"/>
          <w:sz w:val="18"/>
          <w:szCs w:val="18"/>
        </w:rPr>
      </w:pPr>
      <w:r w:rsidRPr="00A04EC4">
        <w:rPr>
          <w:rFonts w:ascii="Abadi Extra Light" w:hAnsi="Abadi Extra Light"/>
          <w:color w:val="000000"/>
          <w:spacing w:val="4"/>
          <w:sz w:val="18"/>
          <w:szCs w:val="18"/>
        </w:rPr>
        <w:t>Seven Boeing 777-300ER</w:t>
      </w:r>
    </w:p>
    <w:p w14:paraId="36539030" w14:textId="0BEDB2C3" w:rsidR="00A04EC4" w:rsidRDefault="00A04EC4" w:rsidP="00A04EC4">
      <w:pPr>
        <w:pStyle w:val="NormalWeb"/>
        <w:shd w:val="clear" w:color="auto" w:fill="FFFFFF"/>
        <w:spacing w:before="0" w:beforeAutospacing="0" w:after="150" w:afterAutospacing="0" w:line="345" w:lineRule="atLeast"/>
        <w:ind w:left="720"/>
        <w:rPr>
          <w:rFonts w:ascii="Abadi Extra Light" w:hAnsi="Abadi Extra Light"/>
          <w:color w:val="000000"/>
          <w:spacing w:val="4"/>
          <w:sz w:val="18"/>
          <w:szCs w:val="18"/>
        </w:rPr>
      </w:pPr>
      <w:r w:rsidRPr="00A04EC4">
        <w:rPr>
          <w:rFonts w:ascii="Abadi Extra Light" w:hAnsi="Abadi Extra Light"/>
          <w:color w:val="000000"/>
          <w:spacing w:val="4"/>
          <w:sz w:val="18"/>
          <w:szCs w:val="18"/>
        </w:rPr>
        <w:t>14x Boeing 787-9</w:t>
      </w:r>
    </w:p>
    <w:p w14:paraId="297F7DC0" w14:textId="1B080020" w:rsidR="00A04EC4" w:rsidRDefault="00A04EC4" w:rsidP="00A04EC4">
      <w:pPr>
        <w:pStyle w:val="NormalWeb"/>
        <w:shd w:val="clear" w:color="auto" w:fill="FFFFFF"/>
        <w:spacing w:before="0" w:beforeAutospacing="0" w:after="150" w:afterAutospacing="0" w:line="345" w:lineRule="atLeast"/>
        <w:ind w:left="720"/>
        <w:rPr>
          <w:rFonts w:ascii="Abadi Extra Light" w:hAnsi="Abadi Extra Light"/>
          <w:color w:val="000000"/>
          <w:spacing w:val="4"/>
          <w:sz w:val="18"/>
          <w:szCs w:val="18"/>
        </w:rPr>
      </w:pPr>
    </w:p>
    <w:p w14:paraId="1CF98925" w14:textId="2C0F08CA" w:rsidR="00A04EC4" w:rsidRDefault="00A04EC4" w:rsidP="00A04EC4">
      <w:pPr>
        <w:pStyle w:val="NormalWeb"/>
        <w:shd w:val="clear" w:color="auto" w:fill="FFFFFF"/>
        <w:spacing w:before="0" w:beforeAutospacing="0" w:after="150" w:afterAutospacing="0" w:line="345" w:lineRule="atLeast"/>
        <w:ind w:left="720"/>
        <w:rPr>
          <w:rFonts w:ascii="Abadi Extra Light" w:hAnsi="Abadi Extra Light"/>
          <w:color w:val="000000"/>
          <w:spacing w:val="4"/>
          <w:sz w:val="18"/>
          <w:szCs w:val="18"/>
        </w:rPr>
      </w:pPr>
    </w:p>
    <w:p w14:paraId="667A9FB4" w14:textId="77777777" w:rsidR="00444AC7" w:rsidRPr="00444AC7" w:rsidRDefault="00444AC7" w:rsidP="00444AC7">
      <w:pPr>
        <w:pStyle w:val="NormalWeb"/>
        <w:shd w:val="clear" w:color="auto" w:fill="FFFFFF"/>
        <w:spacing w:before="0" w:beforeAutospacing="0" w:after="150" w:afterAutospacing="0" w:line="345" w:lineRule="atLeast"/>
        <w:ind w:left="720"/>
        <w:rPr>
          <w:rFonts w:ascii="Abadi Extra Light" w:hAnsi="Abadi Extra Light"/>
          <w:color w:val="000000"/>
          <w:spacing w:val="4"/>
          <w:sz w:val="18"/>
          <w:szCs w:val="18"/>
        </w:rPr>
      </w:pPr>
      <w:r w:rsidRPr="00444AC7">
        <w:rPr>
          <w:rFonts w:ascii="Abadi Extra Light" w:hAnsi="Abadi Extra Light"/>
          <w:color w:val="000000"/>
          <w:spacing w:val="4"/>
          <w:sz w:val="18"/>
          <w:szCs w:val="18"/>
        </w:rPr>
        <w:lastRenderedPageBreak/>
        <w:t>Our global network of passenger and cargo services centres on New Zealand. Before COVID-19, we flew more than 17 million passengers every year, with 3,400 flights per week.</w:t>
      </w:r>
    </w:p>
    <w:p w14:paraId="094DB122" w14:textId="3FDD35D0" w:rsidR="00444AC7" w:rsidRDefault="00444AC7" w:rsidP="00444AC7">
      <w:pPr>
        <w:pStyle w:val="NormalWeb"/>
        <w:shd w:val="clear" w:color="auto" w:fill="FFFFFF"/>
        <w:spacing w:before="0" w:beforeAutospacing="0" w:after="150" w:afterAutospacing="0" w:line="345" w:lineRule="atLeast"/>
        <w:ind w:left="720"/>
        <w:rPr>
          <w:rFonts w:ascii="Abadi Extra Light" w:hAnsi="Abadi Extra Light"/>
          <w:color w:val="000000"/>
          <w:spacing w:val="4"/>
          <w:sz w:val="18"/>
          <w:szCs w:val="18"/>
        </w:rPr>
      </w:pPr>
      <w:r w:rsidRPr="00444AC7">
        <w:rPr>
          <w:rFonts w:ascii="Abadi Extra Light" w:hAnsi="Abadi Extra Light"/>
          <w:color w:val="000000"/>
          <w:spacing w:val="4"/>
          <w:sz w:val="18"/>
          <w:szCs w:val="18"/>
        </w:rPr>
        <w:t>Our driving purpose is all about people. We're here to 'Enrich our country by connecting New Zealanders to each other and New Zealand to the world'.</w:t>
      </w:r>
    </w:p>
    <w:p w14:paraId="24663984" w14:textId="00B94557" w:rsidR="00444AC7" w:rsidRDefault="00444AC7" w:rsidP="00444AC7">
      <w:pPr>
        <w:pStyle w:val="NormalWeb"/>
        <w:shd w:val="clear" w:color="auto" w:fill="FFFFFF"/>
        <w:spacing w:before="0" w:beforeAutospacing="0" w:after="150" w:afterAutospacing="0" w:line="345" w:lineRule="atLeast"/>
        <w:ind w:left="720"/>
        <w:rPr>
          <w:rFonts w:ascii="Abadi Extra Light" w:hAnsi="Abadi Extra Light"/>
          <w:color w:val="000000"/>
          <w:spacing w:val="4"/>
          <w:sz w:val="18"/>
          <w:szCs w:val="18"/>
        </w:rPr>
      </w:pPr>
    </w:p>
    <w:p w14:paraId="1DF977E3" w14:textId="77777777" w:rsidR="00444AC7" w:rsidRPr="00444AC7" w:rsidRDefault="00444AC7" w:rsidP="00444AC7">
      <w:pPr>
        <w:pStyle w:val="NormalWeb"/>
        <w:shd w:val="clear" w:color="auto" w:fill="FFFFFF"/>
        <w:spacing w:before="0" w:beforeAutospacing="0" w:after="150" w:afterAutospacing="0" w:line="345" w:lineRule="atLeast"/>
        <w:ind w:left="720"/>
        <w:rPr>
          <w:rFonts w:ascii="Abadi Extra Light" w:hAnsi="Abadi Extra Light"/>
          <w:color w:val="000000"/>
          <w:spacing w:val="4"/>
          <w:sz w:val="18"/>
          <w:szCs w:val="18"/>
        </w:rPr>
      </w:pPr>
      <w:r w:rsidRPr="00444AC7">
        <w:rPr>
          <w:rFonts w:ascii="Abadi Extra Light" w:hAnsi="Abadi Extra Light"/>
          <w:color w:val="000000"/>
          <w:spacing w:val="4"/>
          <w:sz w:val="18"/>
          <w:szCs w:val="18"/>
        </w:rPr>
        <w:t>Until the impact of COVID-19, we have been profitable throughout the economic cycle. We delivered positive earnings from 2003 to 2019. We paid dividends to our shareholders every year since 2005. As the world slowly returns to normal, we expect our business to do the same.</w:t>
      </w:r>
    </w:p>
    <w:p w14:paraId="0678FAA9" w14:textId="09BB6158" w:rsidR="00444AC7" w:rsidRDefault="00444AC7" w:rsidP="00444AC7">
      <w:pPr>
        <w:pStyle w:val="NormalWeb"/>
        <w:shd w:val="clear" w:color="auto" w:fill="FFFFFF"/>
        <w:spacing w:before="0" w:beforeAutospacing="0" w:after="150" w:afterAutospacing="0" w:line="345" w:lineRule="atLeast"/>
        <w:ind w:left="720"/>
        <w:rPr>
          <w:rFonts w:ascii="Abadi Extra Light" w:hAnsi="Abadi Extra Light"/>
          <w:color w:val="000000"/>
          <w:spacing w:val="4"/>
          <w:sz w:val="18"/>
          <w:szCs w:val="18"/>
        </w:rPr>
      </w:pPr>
      <w:r w:rsidRPr="00444AC7">
        <w:rPr>
          <w:rFonts w:ascii="Abadi Extra Light" w:hAnsi="Abadi Extra Light"/>
          <w:color w:val="000000"/>
          <w:spacing w:val="4"/>
          <w:sz w:val="18"/>
          <w:szCs w:val="18"/>
        </w:rPr>
        <w:t>In good times and bad, we have kept a disciplined approach to capital allocation. It underpins our ability to generate strong returns, even in difficult times.</w:t>
      </w:r>
      <w:r w:rsidRPr="00444AC7">
        <w:rPr>
          <w:rFonts w:ascii="Abadi Extra Light" w:hAnsi="Abadi Extra Light"/>
          <w:color w:val="000000"/>
          <w:spacing w:val="4"/>
          <w:sz w:val="18"/>
          <w:szCs w:val="18"/>
        </w:rPr>
        <w:br/>
        <w:t>We have a credit rating of Baa2 from Moody's, with a stable outlook. This places us amongst the top airlines in the world</w:t>
      </w:r>
    </w:p>
    <w:p w14:paraId="74921880" w14:textId="23C2D4CC" w:rsidR="00444AC7" w:rsidRDefault="00444AC7" w:rsidP="00444AC7">
      <w:pPr>
        <w:pStyle w:val="NormalWeb"/>
        <w:shd w:val="clear" w:color="auto" w:fill="FFFFFF"/>
        <w:spacing w:before="0" w:beforeAutospacing="0" w:after="150" w:afterAutospacing="0" w:line="345" w:lineRule="atLeast"/>
        <w:ind w:left="720"/>
        <w:rPr>
          <w:rFonts w:ascii="Abadi Extra Light" w:hAnsi="Abadi Extra Light"/>
          <w:color w:val="000000"/>
          <w:spacing w:val="4"/>
          <w:sz w:val="18"/>
          <w:szCs w:val="18"/>
        </w:rPr>
      </w:pPr>
    </w:p>
    <w:p w14:paraId="046A57FA" w14:textId="77777777" w:rsidR="00444AC7" w:rsidRPr="00444AC7" w:rsidRDefault="00444AC7" w:rsidP="00444AC7">
      <w:pPr>
        <w:pStyle w:val="NormalWeb"/>
        <w:shd w:val="clear" w:color="auto" w:fill="FFFFFF"/>
        <w:spacing w:before="0" w:beforeAutospacing="0" w:after="150" w:afterAutospacing="0" w:line="345" w:lineRule="atLeast"/>
        <w:ind w:left="720"/>
        <w:rPr>
          <w:rFonts w:ascii="Abadi Extra Light" w:hAnsi="Abadi Extra Light"/>
          <w:color w:val="000000"/>
          <w:spacing w:val="4"/>
          <w:sz w:val="18"/>
          <w:szCs w:val="18"/>
        </w:rPr>
      </w:pPr>
    </w:p>
    <w:p w14:paraId="5EA5B98D" w14:textId="77777777" w:rsidR="00444AC7" w:rsidRPr="00444AC7" w:rsidRDefault="00444AC7" w:rsidP="00444AC7">
      <w:pPr>
        <w:pStyle w:val="NormalWeb"/>
        <w:shd w:val="clear" w:color="auto" w:fill="FFFFFF"/>
        <w:spacing w:before="0" w:beforeAutospacing="0" w:after="150" w:afterAutospacing="0" w:line="345" w:lineRule="atLeast"/>
        <w:ind w:left="720"/>
        <w:rPr>
          <w:rFonts w:ascii="Abadi Extra Light" w:hAnsi="Abadi Extra Light"/>
          <w:color w:val="000000"/>
          <w:spacing w:val="4"/>
          <w:sz w:val="18"/>
          <w:szCs w:val="18"/>
        </w:rPr>
      </w:pPr>
    </w:p>
    <w:p w14:paraId="57D0F7A3" w14:textId="77777777" w:rsidR="00A04EC4" w:rsidRPr="00A04EC4" w:rsidRDefault="00A04EC4" w:rsidP="00A04EC4">
      <w:pPr>
        <w:pStyle w:val="NormalWeb"/>
        <w:shd w:val="clear" w:color="auto" w:fill="FFFFFF"/>
        <w:spacing w:before="0" w:beforeAutospacing="0" w:after="150" w:afterAutospacing="0" w:line="345" w:lineRule="atLeast"/>
        <w:ind w:left="720"/>
        <w:rPr>
          <w:rFonts w:ascii="Abadi Extra Light" w:hAnsi="Abadi Extra Light"/>
          <w:color w:val="000000"/>
          <w:spacing w:val="4"/>
          <w:sz w:val="18"/>
          <w:szCs w:val="18"/>
        </w:rPr>
      </w:pPr>
    </w:p>
    <w:p w14:paraId="456CE42A" w14:textId="77777777" w:rsidR="00A04EC4" w:rsidRDefault="00A04EC4" w:rsidP="00D55229">
      <w:pPr>
        <w:pStyle w:val="NormalWeb"/>
        <w:shd w:val="clear" w:color="auto" w:fill="FFFFFF"/>
        <w:spacing w:before="0" w:beforeAutospacing="0" w:after="0" w:afterAutospacing="0" w:line="345" w:lineRule="atLeast"/>
        <w:ind w:left="720"/>
        <w:rPr>
          <w:rFonts w:ascii="Abadi Extra Light" w:hAnsi="Abadi Extra Light"/>
          <w:color w:val="000000"/>
          <w:spacing w:val="4"/>
          <w:sz w:val="18"/>
          <w:szCs w:val="18"/>
        </w:rPr>
      </w:pPr>
    </w:p>
    <w:p w14:paraId="721D2166" w14:textId="62972CDB" w:rsidR="00F459EC" w:rsidRDefault="00F459EC"/>
    <w:p w14:paraId="5CA0AF7D" w14:textId="1B7937C3" w:rsidR="00F459EC" w:rsidRDefault="00F459EC"/>
    <w:p w14:paraId="72B96DDB" w14:textId="77777777" w:rsidR="00F459EC" w:rsidRDefault="00F459EC" w:rsidP="00F459EC">
      <w:pPr>
        <w:pStyle w:val="NormalWeb"/>
        <w:spacing w:before="0" w:beforeAutospacing="0" w:after="0" w:afterAutospacing="0"/>
      </w:pPr>
      <w:r>
        <w:rPr>
          <w:rFonts w:ascii="Arial" w:hAnsi="Arial" w:cs="Arial"/>
          <w:b/>
          <w:bCs/>
          <w:i/>
          <w:iCs/>
          <w:color w:val="000000"/>
        </w:rPr>
        <w:t>About Current Scenario</w:t>
      </w:r>
    </w:p>
    <w:p w14:paraId="4EB870C1" w14:textId="77777777" w:rsidR="00F459EC" w:rsidRDefault="00F459EC" w:rsidP="00F459EC">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Key competitors</w:t>
      </w:r>
    </w:p>
    <w:p w14:paraId="14CA823E" w14:textId="77777777" w:rsidR="00F459EC" w:rsidRDefault="00F459EC" w:rsidP="00F459EC">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Position of Air New-Zealand in market compared to other competitors</w:t>
      </w:r>
    </w:p>
    <w:p w14:paraId="37F34E1B" w14:textId="2664E13B" w:rsidR="00F459EC" w:rsidRDefault="00F459EC" w:rsidP="00F459EC">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Market Size and Position</w:t>
      </w:r>
    </w:p>
    <w:p w14:paraId="0721691B" w14:textId="5E683E79" w:rsidR="00CA3FC3" w:rsidRDefault="00CA3FC3" w:rsidP="00CA3FC3">
      <w:pPr>
        <w:pStyle w:val="NormalWeb"/>
        <w:spacing w:before="0" w:beforeAutospacing="0" w:after="0" w:afterAutospacing="0"/>
        <w:ind w:left="720"/>
        <w:textAlignment w:val="baseline"/>
        <w:rPr>
          <w:rFonts w:ascii="Arial" w:hAnsi="Arial" w:cs="Arial"/>
          <w:color w:val="000000"/>
        </w:rPr>
      </w:pPr>
      <w:r>
        <w:rPr>
          <w:noProof/>
        </w:rPr>
        <w:drawing>
          <wp:inline distT="0" distB="0" distL="0" distR="0" wp14:anchorId="60317FEC" wp14:editId="5AC8D338">
            <wp:extent cx="4959350" cy="2594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7915" cy="2598991"/>
                    </a:xfrm>
                    <a:prstGeom prst="rect">
                      <a:avLst/>
                    </a:prstGeom>
                  </pic:spPr>
                </pic:pic>
              </a:graphicData>
            </a:graphic>
          </wp:inline>
        </w:drawing>
      </w:r>
    </w:p>
    <w:p w14:paraId="33BCEFF4" w14:textId="77777777" w:rsidR="00CA3FC3" w:rsidRPr="00CA3FC3" w:rsidRDefault="00CA3FC3" w:rsidP="00CA3FC3">
      <w:pPr>
        <w:shd w:val="clear" w:color="auto" w:fill="FFFFFF"/>
        <w:spacing w:before="405" w:after="255" w:line="450" w:lineRule="atLeast"/>
        <w:outlineLvl w:val="2"/>
        <w:rPr>
          <w:rFonts w:ascii="Open Sans" w:eastAsia="Times New Roman" w:hAnsi="Open Sans" w:cs="Open Sans"/>
          <w:b/>
          <w:bCs/>
          <w:color w:val="111111"/>
          <w:sz w:val="33"/>
          <w:szCs w:val="33"/>
          <w:lang w:eastAsia="en-IN"/>
        </w:rPr>
      </w:pPr>
      <w:r w:rsidRPr="00CA3FC3">
        <w:rPr>
          <w:rFonts w:ascii="Open Sans" w:eastAsia="Times New Roman" w:hAnsi="Open Sans" w:cs="Open Sans"/>
          <w:b/>
          <w:bCs/>
          <w:color w:val="111111"/>
          <w:sz w:val="33"/>
          <w:szCs w:val="33"/>
          <w:lang w:eastAsia="en-IN"/>
        </w:rPr>
        <w:lastRenderedPageBreak/>
        <w:t>6. Vistara</w:t>
      </w:r>
    </w:p>
    <w:p w14:paraId="724E3D8D" w14:textId="77777777" w:rsidR="00CA3FC3" w:rsidRPr="00CA3FC3" w:rsidRDefault="00CA3FC3" w:rsidP="00CA3FC3">
      <w:pPr>
        <w:shd w:val="clear" w:color="auto" w:fill="FFFFFF"/>
        <w:spacing w:after="390" w:line="240" w:lineRule="auto"/>
        <w:rPr>
          <w:rFonts w:ascii="Open Sans" w:eastAsia="Times New Roman" w:hAnsi="Open Sans" w:cs="Open Sans"/>
          <w:color w:val="222222"/>
          <w:sz w:val="24"/>
          <w:szCs w:val="24"/>
          <w:lang w:eastAsia="en-IN"/>
        </w:rPr>
      </w:pPr>
      <w:r w:rsidRPr="00CA3FC3">
        <w:rPr>
          <w:rFonts w:ascii="Open Sans" w:eastAsia="Times New Roman" w:hAnsi="Open Sans" w:cs="Open Sans"/>
          <w:b/>
          <w:bCs/>
          <w:color w:val="222222"/>
          <w:sz w:val="24"/>
          <w:szCs w:val="24"/>
          <w:lang w:eastAsia="en-IN"/>
        </w:rPr>
        <w:t>Tata SIA Airlines Limited</w:t>
      </w:r>
      <w:r w:rsidRPr="00CA3FC3">
        <w:rPr>
          <w:rFonts w:ascii="Open Sans" w:eastAsia="Times New Roman" w:hAnsi="Open Sans" w:cs="Open Sans"/>
          <w:color w:val="222222"/>
          <w:sz w:val="24"/>
          <w:szCs w:val="24"/>
          <w:lang w:eastAsia="en-IN"/>
        </w:rPr>
        <w:t>, operating as </w:t>
      </w:r>
      <w:r w:rsidRPr="00CA3FC3">
        <w:rPr>
          <w:rFonts w:ascii="Open Sans" w:eastAsia="Times New Roman" w:hAnsi="Open Sans" w:cs="Open Sans"/>
          <w:b/>
          <w:bCs/>
          <w:color w:val="222222"/>
          <w:sz w:val="24"/>
          <w:szCs w:val="24"/>
          <w:lang w:eastAsia="en-IN"/>
        </w:rPr>
        <w:t>Vistara</w:t>
      </w:r>
      <w:r w:rsidRPr="00CA3FC3">
        <w:rPr>
          <w:rFonts w:ascii="Open Sans" w:eastAsia="Times New Roman" w:hAnsi="Open Sans" w:cs="Open Sans"/>
          <w:color w:val="222222"/>
          <w:sz w:val="24"/>
          <w:szCs w:val="24"/>
          <w:lang w:eastAsia="en-IN"/>
        </w:rPr>
        <w:t>, is an Indian full-service airline, based in Gurgaon, with its hub at Indira Gandhi International Airport. The carrier, a joint venture between</w:t>
      </w:r>
      <w:hyperlink r:id="rId6" w:history="1">
        <w:r w:rsidRPr="00CA3FC3">
          <w:rPr>
            <w:rFonts w:ascii="Open Sans" w:eastAsia="Times New Roman" w:hAnsi="Open Sans" w:cs="Open Sans"/>
            <w:color w:val="1B00ED"/>
            <w:sz w:val="24"/>
            <w:szCs w:val="24"/>
            <w:lang w:eastAsia="en-IN"/>
          </w:rPr>
          <w:t> Tata Sons </w:t>
        </w:r>
      </w:hyperlink>
      <w:r w:rsidRPr="00CA3FC3">
        <w:rPr>
          <w:rFonts w:ascii="Open Sans" w:eastAsia="Times New Roman" w:hAnsi="Open Sans" w:cs="Open Sans"/>
          <w:color w:val="222222"/>
          <w:sz w:val="24"/>
          <w:szCs w:val="24"/>
          <w:lang w:eastAsia="en-IN"/>
        </w:rPr>
        <w:t>and Singapore Airlines, commenced operations on 9 January 2015 with its inaugural flight between Delhi and Mumbai.</w:t>
      </w:r>
    </w:p>
    <w:p w14:paraId="3E9C493A" w14:textId="77777777" w:rsidR="00CA3FC3" w:rsidRPr="00CA3FC3" w:rsidRDefault="00CA3FC3" w:rsidP="00CA3FC3">
      <w:pPr>
        <w:numPr>
          <w:ilvl w:val="0"/>
          <w:numId w:val="6"/>
        </w:numPr>
        <w:shd w:val="clear" w:color="auto" w:fill="FFFFFF"/>
        <w:spacing w:before="100" w:beforeAutospacing="1" w:after="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Market Share: </w:t>
      </w:r>
      <w:r w:rsidRPr="00CA3FC3">
        <w:rPr>
          <w:rFonts w:ascii="Open Sans" w:eastAsia="Times New Roman" w:hAnsi="Open Sans" w:cs="Open Sans"/>
          <w:b/>
          <w:bCs/>
          <w:color w:val="222222"/>
          <w:sz w:val="24"/>
          <w:szCs w:val="24"/>
          <w:lang w:eastAsia="en-IN"/>
        </w:rPr>
        <w:t>4.7%</w:t>
      </w:r>
    </w:p>
    <w:p w14:paraId="0CB20B6B" w14:textId="77777777" w:rsidR="00CA3FC3" w:rsidRPr="00CA3FC3" w:rsidRDefault="00CA3FC3" w:rsidP="00CA3FC3">
      <w:pPr>
        <w:shd w:val="clear" w:color="auto" w:fill="FFFFFF"/>
        <w:spacing w:after="390" w:line="240" w:lineRule="auto"/>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The airline had carried more than two million passengers by June 2016 and as of May 2019, has a 4.7% share of the domestic carrier market, making it the 6th largest domestic airline. The airline serves twenty-four destinations with a fleet of Airbus A320 and Boeing 737-800NG aircraft.</w:t>
      </w:r>
    </w:p>
    <w:p w14:paraId="256CB714" w14:textId="77777777" w:rsidR="00CA3FC3" w:rsidRPr="00CA3FC3" w:rsidRDefault="00CA3FC3" w:rsidP="00CA3FC3">
      <w:pPr>
        <w:shd w:val="clear" w:color="auto" w:fill="FFFFFF"/>
        <w:spacing w:before="405" w:after="255" w:line="450" w:lineRule="atLeast"/>
        <w:outlineLvl w:val="2"/>
        <w:rPr>
          <w:rFonts w:ascii="Open Sans" w:eastAsia="Times New Roman" w:hAnsi="Open Sans" w:cs="Open Sans"/>
          <w:b/>
          <w:bCs/>
          <w:color w:val="111111"/>
          <w:sz w:val="33"/>
          <w:szCs w:val="33"/>
          <w:lang w:eastAsia="en-IN"/>
        </w:rPr>
      </w:pPr>
      <w:r w:rsidRPr="00CA3FC3">
        <w:rPr>
          <w:rFonts w:ascii="Open Sans" w:eastAsia="Times New Roman" w:hAnsi="Open Sans" w:cs="Open Sans"/>
          <w:b/>
          <w:bCs/>
          <w:color w:val="111111"/>
          <w:sz w:val="33"/>
          <w:szCs w:val="33"/>
          <w:lang w:eastAsia="en-IN"/>
        </w:rPr>
        <w:t>5. AirAsia (India) Limited</w:t>
      </w:r>
    </w:p>
    <w:p w14:paraId="56B83E60" w14:textId="77777777" w:rsidR="00CA3FC3" w:rsidRPr="00CA3FC3" w:rsidRDefault="00CA3FC3" w:rsidP="00CA3FC3">
      <w:pPr>
        <w:shd w:val="clear" w:color="auto" w:fill="FFFFFF"/>
        <w:spacing w:line="240" w:lineRule="auto"/>
        <w:jc w:val="center"/>
        <w:rPr>
          <w:ins w:id="0" w:author="Unknown"/>
          <w:rFonts w:ascii="Open Sans" w:eastAsia="Times New Roman" w:hAnsi="Open Sans" w:cs="Open Sans"/>
          <w:color w:val="222222"/>
          <w:sz w:val="24"/>
          <w:szCs w:val="24"/>
          <w:shd w:val="clear" w:color="auto" w:fill="FFFFFF"/>
          <w:lang w:eastAsia="en-IN"/>
        </w:rPr>
      </w:pPr>
      <w:r w:rsidRPr="00CA3FC3">
        <w:rPr>
          <w:rFonts w:ascii="Verdana" w:eastAsia="Times New Roman" w:hAnsi="Verdana" w:cs="Open Sans"/>
          <w:color w:val="767676"/>
          <w:sz w:val="15"/>
          <w:szCs w:val="15"/>
          <w:lang w:eastAsia="en-IN"/>
        </w:rPr>
        <w:t>- Advertisement -</w:t>
      </w:r>
    </w:p>
    <w:p w14:paraId="753DC6FB" w14:textId="77777777" w:rsidR="00CA3FC3" w:rsidRPr="00CA3FC3" w:rsidRDefault="00CA3FC3" w:rsidP="00CA3FC3">
      <w:pPr>
        <w:shd w:val="clear" w:color="auto" w:fill="FFFFFF"/>
        <w:spacing w:after="390" w:line="240" w:lineRule="auto"/>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 xml:space="preserve">AirAsia (India) commenced operations on 12th June 2014. With 29 A320 aircraft, AirAsia flies to </w:t>
      </w:r>
      <w:proofErr w:type="gramStart"/>
      <w:r w:rsidRPr="00CA3FC3">
        <w:rPr>
          <w:rFonts w:ascii="Open Sans" w:eastAsia="Times New Roman" w:hAnsi="Open Sans" w:cs="Open Sans"/>
          <w:color w:val="222222"/>
          <w:sz w:val="24"/>
          <w:szCs w:val="24"/>
          <w:lang w:eastAsia="en-IN"/>
        </w:rPr>
        <w:t>21  destinations</w:t>
      </w:r>
      <w:proofErr w:type="gramEnd"/>
      <w:r w:rsidRPr="00CA3FC3">
        <w:rPr>
          <w:rFonts w:ascii="Open Sans" w:eastAsia="Times New Roman" w:hAnsi="Open Sans" w:cs="Open Sans"/>
          <w:color w:val="222222"/>
          <w:sz w:val="24"/>
          <w:szCs w:val="24"/>
          <w:lang w:eastAsia="en-IN"/>
        </w:rPr>
        <w:t xml:space="preserve"> as on January 2020. AirAsia India is a Joint Venture between </w:t>
      </w:r>
      <w:r w:rsidRPr="00CA3FC3">
        <w:rPr>
          <w:rFonts w:ascii="Open Sans" w:eastAsia="Times New Roman" w:hAnsi="Open Sans" w:cs="Open Sans"/>
          <w:b/>
          <w:bCs/>
          <w:color w:val="222222"/>
          <w:sz w:val="24"/>
          <w:szCs w:val="24"/>
          <w:lang w:eastAsia="en-IN"/>
        </w:rPr>
        <w:t xml:space="preserve">TATA Sons Private Limited (51%) and AirAsia Investment </w:t>
      </w:r>
      <w:proofErr w:type="gramStart"/>
      <w:r w:rsidRPr="00CA3FC3">
        <w:rPr>
          <w:rFonts w:ascii="Open Sans" w:eastAsia="Times New Roman" w:hAnsi="Open Sans" w:cs="Open Sans"/>
          <w:b/>
          <w:bCs/>
          <w:color w:val="222222"/>
          <w:sz w:val="24"/>
          <w:szCs w:val="24"/>
          <w:lang w:eastAsia="en-IN"/>
        </w:rPr>
        <w:t>Limited(</w:t>
      </w:r>
      <w:proofErr w:type="gramEnd"/>
      <w:r w:rsidRPr="00CA3FC3">
        <w:rPr>
          <w:rFonts w:ascii="Open Sans" w:eastAsia="Times New Roman" w:hAnsi="Open Sans" w:cs="Open Sans"/>
          <w:b/>
          <w:bCs/>
          <w:color w:val="222222"/>
          <w:sz w:val="24"/>
          <w:szCs w:val="24"/>
          <w:lang w:eastAsia="en-IN"/>
        </w:rPr>
        <w:t>49%)</w:t>
      </w:r>
      <w:r w:rsidRPr="00CA3FC3">
        <w:rPr>
          <w:rFonts w:ascii="Open Sans" w:eastAsia="Times New Roman" w:hAnsi="Open Sans" w:cs="Open Sans"/>
          <w:color w:val="222222"/>
          <w:sz w:val="24"/>
          <w:szCs w:val="24"/>
          <w:lang w:eastAsia="en-IN"/>
        </w:rPr>
        <w:t>.</w:t>
      </w:r>
    </w:p>
    <w:p w14:paraId="5E0790C7" w14:textId="77777777" w:rsidR="00CA3FC3" w:rsidRPr="00CA3FC3" w:rsidRDefault="00CA3FC3" w:rsidP="00CA3FC3">
      <w:pPr>
        <w:numPr>
          <w:ilvl w:val="0"/>
          <w:numId w:val="7"/>
        </w:numPr>
        <w:shd w:val="clear" w:color="auto" w:fill="FFFFFF"/>
        <w:spacing w:before="100" w:beforeAutospacing="1" w:after="15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Market Share:</w:t>
      </w:r>
      <w:r w:rsidRPr="00CA3FC3">
        <w:rPr>
          <w:rFonts w:ascii="Open Sans" w:eastAsia="Times New Roman" w:hAnsi="Open Sans" w:cs="Open Sans"/>
          <w:b/>
          <w:bCs/>
          <w:color w:val="222222"/>
          <w:sz w:val="24"/>
          <w:szCs w:val="24"/>
          <w:lang w:eastAsia="en-IN"/>
        </w:rPr>
        <w:t> 5%</w:t>
      </w:r>
    </w:p>
    <w:p w14:paraId="634A1D66" w14:textId="77777777" w:rsidR="00CA3FC3" w:rsidRPr="00CA3FC3" w:rsidRDefault="00CA3FC3" w:rsidP="00CA3FC3">
      <w:pPr>
        <w:numPr>
          <w:ilvl w:val="0"/>
          <w:numId w:val="7"/>
        </w:numPr>
        <w:shd w:val="clear" w:color="auto" w:fill="FFFFFF"/>
        <w:spacing w:before="100" w:beforeAutospacing="1" w:after="15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29 aircraft</w:t>
      </w:r>
    </w:p>
    <w:p w14:paraId="2D56BC9B" w14:textId="77777777" w:rsidR="00CA3FC3" w:rsidRPr="00CA3FC3" w:rsidRDefault="00CA3FC3" w:rsidP="00CA3FC3">
      <w:pPr>
        <w:numPr>
          <w:ilvl w:val="0"/>
          <w:numId w:val="7"/>
        </w:numPr>
        <w:shd w:val="clear" w:color="auto" w:fill="FFFFFF"/>
        <w:spacing w:before="100" w:beforeAutospacing="1" w:after="15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21 destinations across India</w:t>
      </w:r>
    </w:p>
    <w:p w14:paraId="738E4505" w14:textId="77777777" w:rsidR="00CA3FC3" w:rsidRPr="00CA3FC3" w:rsidRDefault="00CA3FC3" w:rsidP="00CA3FC3">
      <w:pPr>
        <w:numPr>
          <w:ilvl w:val="0"/>
          <w:numId w:val="7"/>
        </w:numPr>
        <w:shd w:val="clear" w:color="auto" w:fill="FFFFFF"/>
        <w:spacing w:before="100" w:beforeAutospacing="1" w:after="15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1400+ weekly flights</w:t>
      </w:r>
    </w:p>
    <w:p w14:paraId="33FAD24B" w14:textId="77777777" w:rsidR="00CA3FC3" w:rsidRPr="00CA3FC3" w:rsidRDefault="00CA3FC3" w:rsidP="00CA3FC3">
      <w:pPr>
        <w:numPr>
          <w:ilvl w:val="0"/>
          <w:numId w:val="7"/>
        </w:numPr>
        <w:shd w:val="clear" w:color="auto" w:fill="FFFFFF"/>
        <w:spacing w:before="100" w:beforeAutospacing="1" w:after="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Over 8.9 million customers in FY19</w:t>
      </w:r>
    </w:p>
    <w:p w14:paraId="38625C4A" w14:textId="77777777" w:rsidR="00CA3FC3" w:rsidRPr="00CA3FC3" w:rsidRDefault="00CA3FC3" w:rsidP="00CA3FC3">
      <w:pPr>
        <w:shd w:val="clear" w:color="auto" w:fill="FFFFFF"/>
        <w:spacing w:after="390" w:line="240" w:lineRule="auto"/>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Into its fifth year of operations, AirAsia (India) has ambitions to connect more Tier II and Tier III cities within the large Indian subcontinent and a longer-term view of going international.</w:t>
      </w:r>
    </w:p>
    <w:p w14:paraId="307B62F1" w14:textId="77777777" w:rsidR="00CA3FC3" w:rsidRPr="00CA3FC3" w:rsidRDefault="00CA3FC3" w:rsidP="00CA3FC3">
      <w:pPr>
        <w:shd w:val="clear" w:color="auto" w:fill="FFFFFF"/>
        <w:spacing w:before="405" w:after="255" w:line="450" w:lineRule="atLeast"/>
        <w:outlineLvl w:val="2"/>
        <w:rPr>
          <w:rFonts w:ascii="Open Sans" w:eastAsia="Times New Roman" w:hAnsi="Open Sans" w:cs="Open Sans"/>
          <w:b/>
          <w:bCs/>
          <w:color w:val="111111"/>
          <w:sz w:val="33"/>
          <w:szCs w:val="33"/>
          <w:lang w:eastAsia="en-IN"/>
        </w:rPr>
      </w:pPr>
      <w:r w:rsidRPr="00CA3FC3">
        <w:rPr>
          <w:rFonts w:ascii="Open Sans" w:eastAsia="Times New Roman" w:hAnsi="Open Sans" w:cs="Open Sans"/>
          <w:b/>
          <w:bCs/>
          <w:color w:val="111111"/>
          <w:sz w:val="33"/>
          <w:szCs w:val="33"/>
          <w:lang w:eastAsia="en-IN"/>
        </w:rPr>
        <w:t>4. GoAir</w:t>
      </w:r>
    </w:p>
    <w:p w14:paraId="088F8C26" w14:textId="77777777" w:rsidR="00CA3FC3" w:rsidRPr="00CA3FC3" w:rsidRDefault="00CA3FC3" w:rsidP="00CA3FC3">
      <w:pPr>
        <w:shd w:val="clear" w:color="auto" w:fill="FFFFFF"/>
        <w:spacing w:after="390" w:line="240" w:lineRule="auto"/>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GoAir the Fourth largest airline in India with an 8.4% passenger market share. </w:t>
      </w:r>
      <w:r w:rsidRPr="00CA3FC3">
        <w:rPr>
          <w:rFonts w:ascii="Open Sans" w:eastAsia="Times New Roman" w:hAnsi="Open Sans" w:cs="Open Sans"/>
          <w:b/>
          <w:bCs/>
          <w:color w:val="222222"/>
          <w:sz w:val="24"/>
          <w:szCs w:val="24"/>
          <w:lang w:eastAsia="en-IN"/>
        </w:rPr>
        <w:t>GoAir</w:t>
      </w:r>
      <w:r w:rsidRPr="00CA3FC3">
        <w:rPr>
          <w:rFonts w:ascii="Open Sans" w:eastAsia="Times New Roman" w:hAnsi="Open Sans" w:cs="Open Sans"/>
          <w:color w:val="222222"/>
          <w:sz w:val="24"/>
          <w:szCs w:val="24"/>
          <w:lang w:eastAsia="en-IN"/>
        </w:rPr>
        <w:t> is an Indian low-cost airline based in Mumbai, India. It is owned by the Indian business conglomerate Wadia Group.  </w:t>
      </w:r>
    </w:p>
    <w:p w14:paraId="0600440E" w14:textId="77777777" w:rsidR="00CA3FC3" w:rsidRPr="00CA3FC3" w:rsidRDefault="00CA3FC3" w:rsidP="00CA3FC3">
      <w:pPr>
        <w:numPr>
          <w:ilvl w:val="0"/>
          <w:numId w:val="8"/>
        </w:numPr>
        <w:shd w:val="clear" w:color="auto" w:fill="FFFFFF"/>
        <w:spacing w:before="100" w:beforeAutospacing="1" w:after="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Market Share: </w:t>
      </w:r>
      <w:r w:rsidRPr="00CA3FC3">
        <w:rPr>
          <w:rFonts w:ascii="Open Sans" w:eastAsia="Times New Roman" w:hAnsi="Open Sans" w:cs="Open Sans"/>
          <w:b/>
          <w:bCs/>
          <w:color w:val="222222"/>
          <w:sz w:val="24"/>
          <w:szCs w:val="24"/>
          <w:lang w:eastAsia="en-IN"/>
        </w:rPr>
        <w:t>9%</w:t>
      </w:r>
    </w:p>
    <w:p w14:paraId="533F940B" w14:textId="77777777" w:rsidR="00CA3FC3" w:rsidRPr="00CA3FC3" w:rsidRDefault="00CA3FC3" w:rsidP="00CA3FC3">
      <w:pPr>
        <w:shd w:val="clear" w:color="auto" w:fill="FFFFFF"/>
        <w:spacing w:after="390" w:line="240" w:lineRule="auto"/>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lastRenderedPageBreak/>
        <w:t>It commenced operations in November 2005 and operates a fleet of Airbus A320 aircraft in an all-economy configuration. As of September 2019, the airline operates over 230 daily flights to 30 destinations, including 24 domestic and 6 international destinations, from its hubs at Mumbai, Delhi, Bangalore, Kolkata, and Kannur.</w:t>
      </w:r>
    </w:p>
    <w:p w14:paraId="491F445C" w14:textId="77777777" w:rsidR="00CA3FC3" w:rsidRPr="00CA3FC3" w:rsidRDefault="00CA3FC3" w:rsidP="00CA3FC3">
      <w:pPr>
        <w:shd w:val="clear" w:color="auto" w:fill="FFFFFF"/>
        <w:spacing w:before="405" w:after="255" w:line="450" w:lineRule="atLeast"/>
        <w:outlineLvl w:val="2"/>
        <w:rPr>
          <w:rFonts w:ascii="Open Sans" w:eastAsia="Times New Roman" w:hAnsi="Open Sans" w:cs="Open Sans"/>
          <w:b/>
          <w:bCs/>
          <w:color w:val="111111"/>
          <w:sz w:val="33"/>
          <w:szCs w:val="33"/>
          <w:lang w:eastAsia="en-IN"/>
        </w:rPr>
      </w:pPr>
      <w:r w:rsidRPr="00CA3FC3">
        <w:rPr>
          <w:rFonts w:ascii="Open Sans" w:eastAsia="Times New Roman" w:hAnsi="Open Sans" w:cs="Open Sans"/>
          <w:b/>
          <w:bCs/>
          <w:color w:val="111111"/>
          <w:sz w:val="33"/>
          <w:szCs w:val="33"/>
          <w:lang w:eastAsia="en-IN"/>
        </w:rPr>
        <w:t>3. Air India</w:t>
      </w:r>
    </w:p>
    <w:p w14:paraId="4F8E5982" w14:textId="77777777" w:rsidR="00CA3FC3" w:rsidRPr="00CA3FC3" w:rsidRDefault="00CA3FC3" w:rsidP="00CA3FC3">
      <w:pPr>
        <w:shd w:val="clear" w:color="auto" w:fill="FFFFFF"/>
        <w:spacing w:after="390" w:line="240" w:lineRule="auto"/>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 xml:space="preserve">Air India, the premier flight carrier of India is one of the most extensive flight service </w:t>
      </w:r>
      <w:proofErr w:type="gramStart"/>
      <w:r w:rsidRPr="00CA3FC3">
        <w:rPr>
          <w:rFonts w:ascii="Open Sans" w:eastAsia="Times New Roman" w:hAnsi="Open Sans" w:cs="Open Sans"/>
          <w:color w:val="222222"/>
          <w:sz w:val="24"/>
          <w:szCs w:val="24"/>
          <w:lang w:eastAsia="en-IN"/>
        </w:rPr>
        <w:t>provider</w:t>
      </w:r>
      <w:proofErr w:type="gramEnd"/>
      <w:r w:rsidRPr="00CA3FC3">
        <w:rPr>
          <w:rFonts w:ascii="Open Sans" w:eastAsia="Times New Roman" w:hAnsi="Open Sans" w:cs="Open Sans"/>
          <w:color w:val="222222"/>
          <w:sz w:val="24"/>
          <w:szCs w:val="24"/>
          <w:lang w:eastAsia="en-IN"/>
        </w:rPr>
        <w:t xml:space="preserve"> in India.</w:t>
      </w:r>
    </w:p>
    <w:p w14:paraId="230CB322" w14:textId="77777777" w:rsidR="00CA3FC3" w:rsidRPr="00CA3FC3" w:rsidRDefault="00CA3FC3" w:rsidP="00CA3FC3">
      <w:pPr>
        <w:numPr>
          <w:ilvl w:val="0"/>
          <w:numId w:val="9"/>
        </w:numPr>
        <w:shd w:val="clear" w:color="auto" w:fill="FFFFFF"/>
        <w:spacing w:before="100" w:beforeAutospacing="1" w:after="15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Revenue: Rs 23,900 Cr.</w:t>
      </w:r>
    </w:p>
    <w:p w14:paraId="3940F033" w14:textId="77777777" w:rsidR="00CA3FC3" w:rsidRPr="00CA3FC3" w:rsidRDefault="00CA3FC3" w:rsidP="00CA3FC3">
      <w:pPr>
        <w:numPr>
          <w:ilvl w:val="0"/>
          <w:numId w:val="9"/>
        </w:numPr>
        <w:shd w:val="clear" w:color="auto" w:fill="FFFFFF"/>
        <w:spacing w:before="100" w:beforeAutospacing="1" w:after="15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Market Share: </w:t>
      </w:r>
      <w:r w:rsidRPr="00CA3FC3">
        <w:rPr>
          <w:rFonts w:ascii="Open Sans" w:eastAsia="Times New Roman" w:hAnsi="Open Sans" w:cs="Open Sans"/>
          <w:b/>
          <w:bCs/>
          <w:color w:val="222222"/>
          <w:sz w:val="24"/>
          <w:szCs w:val="24"/>
          <w:lang w:eastAsia="en-IN"/>
        </w:rPr>
        <w:t>13.4</w:t>
      </w:r>
      <w:proofErr w:type="gramStart"/>
      <w:r w:rsidRPr="00CA3FC3">
        <w:rPr>
          <w:rFonts w:ascii="Open Sans" w:eastAsia="Times New Roman" w:hAnsi="Open Sans" w:cs="Open Sans"/>
          <w:b/>
          <w:bCs/>
          <w:color w:val="222222"/>
          <w:sz w:val="24"/>
          <w:szCs w:val="24"/>
          <w:lang w:eastAsia="en-IN"/>
        </w:rPr>
        <w:t>% </w:t>
      </w:r>
      <w:r w:rsidRPr="00CA3FC3">
        <w:rPr>
          <w:rFonts w:ascii="Open Sans" w:eastAsia="Times New Roman" w:hAnsi="Open Sans" w:cs="Open Sans"/>
          <w:color w:val="222222"/>
          <w:sz w:val="24"/>
          <w:szCs w:val="24"/>
          <w:lang w:eastAsia="en-IN"/>
        </w:rPr>
        <w:t>.</w:t>
      </w:r>
      <w:proofErr w:type="gramEnd"/>
    </w:p>
    <w:p w14:paraId="0B4BADFF" w14:textId="77777777" w:rsidR="00CA3FC3" w:rsidRPr="00CA3FC3" w:rsidRDefault="00CA3FC3" w:rsidP="00CA3FC3">
      <w:pPr>
        <w:numPr>
          <w:ilvl w:val="0"/>
          <w:numId w:val="9"/>
        </w:numPr>
        <w:shd w:val="clear" w:color="auto" w:fill="FFFFFF"/>
        <w:spacing w:before="100" w:beforeAutospacing="1" w:after="0" w:line="240" w:lineRule="auto"/>
        <w:ind w:left="1035"/>
        <w:rPr>
          <w:rFonts w:ascii="Open Sans" w:eastAsia="Times New Roman" w:hAnsi="Open Sans" w:cs="Open Sans"/>
          <w:color w:val="222222"/>
          <w:sz w:val="24"/>
          <w:szCs w:val="24"/>
          <w:lang w:eastAsia="en-IN"/>
        </w:rPr>
      </w:pPr>
      <w:hyperlink r:id="rId7" w:history="1">
        <w:r w:rsidRPr="00CA3FC3">
          <w:rPr>
            <w:rFonts w:ascii="Open Sans" w:eastAsia="Times New Roman" w:hAnsi="Open Sans" w:cs="Open Sans"/>
            <w:color w:val="1B00ED"/>
            <w:sz w:val="24"/>
            <w:szCs w:val="24"/>
            <w:lang w:eastAsia="en-IN"/>
          </w:rPr>
          <w:t>Employees</w:t>
        </w:r>
      </w:hyperlink>
      <w:r w:rsidRPr="00CA3FC3">
        <w:rPr>
          <w:rFonts w:ascii="Open Sans" w:eastAsia="Times New Roman" w:hAnsi="Open Sans" w:cs="Open Sans"/>
          <w:color w:val="222222"/>
          <w:sz w:val="24"/>
          <w:szCs w:val="24"/>
          <w:lang w:eastAsia="en-IN"/>
        </w:rPr>
        <w:t>: 20,956</w:t>
      </w:r>
    </w:p>
    <w:p w14:paraId="715EBE77" w14:textId="77777777" w:rsidR="00CA3FC3" w:rsidRPr="00CA3FC3" w:rsidRDefault="00CA3FC3" w:rsidP="00CA3FC3">
      <w:pPr>
        <w:shd w:val="clear" w:color="auto" w:fill="FFFFFF"/>
        <w:spacing w:after="390" w:line="240" w:lineRule="auto"/>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Air India Air Transport Services Limited (AIATSL) is a fully owned subsidiary of Air India Limited, formed with an aim to provide unified Ground Handling services (Ramp, Passenger &amp; Baggage and Cargo Handling) at most of the airports in India under the brand name ‘Air India Airport Services’.</w:t>
      </w:r>
    </w:p>
    <w:p w14:paraId="5ABDC939" w14:textId="77777777" w:rsidR="00CA3FC3" w:rsidRPr="00CA3FC3" w:rsidRDefault="00CA3FC3" w:rsidP="00CA3FC3">
      <w:pPr>
        <w:shd w:val="clear" w:color="auto" w:fill="FFFFFF"/>
        <w:spacing w:before="360" w:after="210" w:line="435" w:lineRule="atLeast"/>
        <w:outlineLvl w:val="3"/>
        <w:rPr>
          <w:rFonts w:ascii="Open Sans" w:eastAsia="Times New Roman" w:hAnsi="Open Sans" w:cs="Open Sans"/>
          <w:b/>
          <w:bCs/>
          <w:color w:val="111111"/>
          <w:sz w:val="29"/>
          <w:szCs w:val="29"/>
          <w:lang w:eastAsia="en-IN"/>
        </w:rPr>
      </w:pPr>
      <w:r w:rsidRPr="00CA3FC3">
        <w:rPr>
          <w:rFonts w:ascii="Open Sans" w:eastAsia="Times New Roman" w:hAnsi="Open Sans" w:cs="Open Sans"/>
          <w:b/>
          <w:bCs/>
          <w:color w:val="111111"/>
          <w:sz w:val="29"/>
          <w:szCs w:val="29"/>
          <w:lang w:eastAsia="en-IN"/>
        </w:rPr>
        <w:t>Alliance Air</w:t>
      </w:r>
    </w:p>
    <w:p w14:paraId="3DDD826C" w14:textId="77777777" w:rsidR="00CA3FC3" w:rsidRPr="00CA3FC3" w:rsidRDefault="00CA3FC3" w:rsidP="00CA3FC3">
      <w:pPr>
        <w:shd w:val="clear" w:color="auto" w:fill="FFFFFF"/>
        <w:spacing w:after="390" w:line="240" w:lineRule="auto"/>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Alliance Air </w:t>
      </w:r>
      <w:r w:rsidRPr="00CA3FC3">
        <w:rPr>
          <w:rFonts w:ascii="Open Sans" w:eastAsia="Times New Roman" w:hAnsi="Open Sans" w:cs="Open Sans"/>
          <w:i/>
          <w:iCs/>
          <w:color w:val="222222"/>
          <w:sz w:val="24"/>
          <w:szCs w:val="24"/>
          <w:lang w:eastAsia="en-IN"/>
        </w:rPr>
        <w:t>Connecting India</w:t>
      </w:r>
      <w:r w:rsidRPr="00CA3FC3">
        <w:rPr>
          <w:rFonts w:ascii="Open Sans" w:eastAsia="Times New Roman" w:hAnsi="Open Sans" w:cs="Open Sans"/>
          <w:color w:val="222222"/>
          <w:sz w:val="24"/>
          <w:szCs w:val="24"/>
          <w:lang w:eastAsia="en-IN"/>
        </w:rPr>
        <w:t> (A wholly owned Subsidiary of Air India Limited) operates air services to 43 destinations with a fleet of 18 ATR 72-600 (</w:t>
      </w:r>
      <w:proofErr w:type="gramStart"/>
      <w:r w:rsidRPr="00CA3FC3">
        <w:rPr>
          <w:rFonts w:ascii="Open Sans" w:eastAsia="Times New Roman" w:hAnsi="Open Sans" w:cs="Open Sans"/>
          <w:color w:val="222222"/>
          <w:sz w:val="24"/>
          <w:szCs w:val="24"/>
          <w:lang w:eastAsia="en-IN"/>
        </w:rPr>
        <w:t>70/72 Seater</w:t>
      </w:r>
      <w:proofErr w:type="gramEnd"/>
      <w:r w:rsidRPr="00CA3FC3">
        <w:rPr>
          <w:rFonts w:ascii="Open Sans" w:eastAsia="Times New Roman" w:hAnsi="Open Sans" w:cs="Open Sans"/>
          <w:color w:val="222222"/>
          <w:sz w:val="24"/>
          <w:szCs w:val="24"/>
          <w:lang w:eastAsia="en-IN"/>
        </w:rPr>
        <w:t>) aircraft. Flights are operated mostly to Tier-2 and Tier-3 Cities or those which link these cities to the metro hubs.</w:t>
      </w:r>
    </w:p>
    <w:p w14:paraId="2DE48D42" w14:textId="7C791B58" w:rsidR="00CA3FC3" w:rsidRPr="00CA3FC3" w:rsidRDefault="00CA3FC3" w:rsidP="00CA3FC3">
      <w:pPr>
        <w:shd w:val="clear" w:color="auto" w:fill="FFFFFF"/>
        <w:spacing w:after="120" w:line="240" w:lineRule="auto"/>
        <w:jc w:val="center"/>
        <w:rPr>
          <w:rFonts w:ascii="Times New Roman" w:eastAsia="Times New Roman" w:hAnsi="Times New Roman" w:cs="Times New Roman"/>
          <w:color w:val="222222"/>
          <w:sz w:val="24"/>
          <w:szCs w:val="24"/>
          <w:lang w:eastAsia="en-IN"/>
        </w:rPr>
      </w:pPr>
    </w:p>
    <w:p w14:paraId="340BEC07" w14:textId="77777777" w:rsidR="00CA3FC3" w:rsidRPr="00CA3FC3" w:rsidRDefault="00CA3FC3" w:rsidP="00CA3FC3">
      <w:pPr>
        <w:numPr>
          <w:ilvl w:val="0"/>
          <w:numId w:val="10"/>
        </w:numPr>
        <w:shd w:val="clear" w:color="auto" w:fill="FFFFFF"/>
        <w:spacing w:before="100" w:beforeAutospacing="1" w:after="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Market Share: </w:t>
      </w:r>
      <w:r w:rsidRPr="00CA3FC3">
        <w:rPr>
          <w:rFonts w:ascii="Open Sans" w:eastAsia="Times New Roman" w:hAnsi="Open Sans" w:cs="Open Sans"/>
          <w:b/>
          <w:bCs/>
          <w:color w:val="222222"/>
          <w:sz w:val="24"/>
          <w:szCs w:val="24"/>
          <w:lang w:eastAsia="en-IN"/>
        </w:rPr>
        <w:t>1.1%</w:t>
      </w:r>
    </w:p>
    <w:p w14:paraId="486A9438" w14:textId="77777777" w:rsidR="00CA3FC3" w:rsidRPr="00CA3FC3" w:rsidRDefault="00CA3FC3" w:rsidP="00CA3FC3">
      <w:pPr>
        <w:shd w:val="clear" w:color="auto" w:fill="FFFFFF"/>
        <w:spacing w:after="390" w:line="240" w:lineRule="auto"/>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 xml:space="preserve">Alliance Air operates flights to 43 destinations in India namely Agra, Ahmedabad, Allahabad, Bengaluru, Belagavi, Bhavnagar, Bhubaneswar, Bhuj, Bikaner, Coimbatore, Chandigarh, Delhi, Dehradun, Dimapur, Diu, Dharamshala, Goa, Gorakhpur, Guwahati, Gulbarga (Kalaburagi), Hyderabad, Imphal, </w:t>
      </w:r>
      <w:proofErr w:type="spellStart"/>
      <w:r w:rsidRPr="00CA3FC3">
        <w:rPr>
          <w:rFonts w:ascii="Open Sans" w:eastAsia="Times New Roman" w:hAnsi="Open Sans" w:cs="Open Sans"/>
          <w:color w:val="222222"/>
          <w:sz w:val="24"/>
          <w:szCs w:val="24"/>
          <w:lang w:eastAsia="en-IN"/>
        </w:rPr>
        <w:t>Jabalpur,Jagdalpur</w:t>
      </w:r>
      <w:proofErr w:type="spellEnd"/>
      <w:r w:rsidRPr="00CA3FC3">
        <w:rPr>
          <w:rFonts w:ascii="Open Sans" w:eastAsia="Times New Roman" w:hAnsi="Open Sans" w:cs="Open Sans"/>
          <w:color w:val="222222"/>
          <w:sz w:val="24"/>
          <w:szCs w:val="24"/>
          <w:lang w:eastAsia="en-IN"/>
        </w:rPr>
        <w:t xml:space="preserve">, Jaipur, Jharsuguda, Kandla, Kochi, Kolhapur, Kolkata, </w:t>
      </w:r>
      <w:proofErr w:type="spellStart"/>
      <w:r w:rsidRPr="00CA3FC3">
        <w:rPr>
          <w:rFonts w:ascii="Open Sans" w:eastAsia="Times New Roman" w:hAnsi="Open Sans" w:cs="Open Sans"/>
          <w:color w:val="222222"/>
          <w:sz w:val="24"/>
          <w:szCs w:val="24"/>
          <w:lang w:eastAsia="en-IN"/>
        </w:rPr>
        <w:t>Kullu</w:t>
      </w:r>
      <w:proofErr w:type="spellEnd"/>
      <w:r w:rsidRPr="00CA3FC3">
        <w:rPr>
          <w:rFonts w:ascii="Open Sans" w:eastAsia="Times New Roman" w:hAnsi="Open Sans" w:cs="Open Sans"/>
          <w:color w:val="222222"/>
          <w:sz w:val="24"/>
          <w:szCs w:val="24"/>
          <w:lang w:eastAsia="en-IN"/>
        </w:rPr>
        <w:t xml:space="preserve">, </w:t>
      </w:r>
      <w:proofErr w:type="spellStart"/>
      <w:r w:rsidRPr="00CA3FC3">
        <w:rPr>
          <w:rFonts w:ascii="Open Sans" w:eastAsia="Times New Roman" w:hAnsi="Open Sans" w:cs="Open Sans"/>
          <w:color w:val="222222"/>
          <w:sz w:val="24"/>
          <w:szCs w:val="24"/>
          <w:lang w:eastAsia="en-IN"/>
        </w:rPr>
        <w:t>Lilabari</w:t>
      </w:r>
      <w:proofErr w:type="spellEnd"/>
      <w:r w:rsidRPr="00CA3FC3">
        <w:rPr>
          <w:rFonts w:ascii="Open Sans" w:eastAsia="Times New Roman" w:hAnsi="Open Sans" w:cs="Open Sans"/>
          <w:color w:val="222222"/>
          <w:sz w:val="24"/>
          <w:szCs w:val="24"/>
          <w:lang w:eastAsia="en-IN"/>
        </w:rPr>
        <w:t xml:space="preserve">, Ludhiana, Madurai, Mumbai, Mysuru, Nashik, </w:t>
      </w:r>
      <w:proofErr w:type="spellStart"/>
      <w:r w:rsidRPr="00CA3FC3">
        <w:rPr>
          <w:rFonts w:ascii="Open Sans" w:eastAsia="Times New Roman" w:hAnsi="Open Sans" w:cs="Open Sans"/>
          <w:color w:val="222222"/>
          <w:sz w:val="24"/>
          <w:szCs w:val="24"/>
          <w:lang w:eastAsia="en-IN"/>
        </w:rPr>
        <w:t>Pantnagar</w:t>
      </w:r>
      <w:proofErr w:type="spellEnd"/>
      <w:r w:rsidRPr="00CA3FC3">
        <w:rPr>
          <w:rFonts w:ascii="Open Sans" w:eastAsia="Times New Roman" w:hAnsi="Open Sans" w:cs="Open Sans"/>
          <w:color w:val="222222"/>
          <w:sz w:val="24"/>
          <w:szCs w:val="24"/>
          <w:lang w:eastAsia="en-IN"/>
        </w:rPr>
        <w:t xml:space="preserve">, </w:t>
      </w:r>
      <w:proofErr w:type="spellStart"/>
      <w:r w:rsidRPr="00CA3FC3">
        <w:rPr>
          <w:rFonts w:ascii="Open Sans" w:eastAsia="Times New Roman" w:hAnsi="Open Sans" w:cs="Open Sans"/>
          <w:color w:val="222222"/>
          <w:sz w:val="24"/>
          <w:szCs w:val="24"/>
          <w:lang w:eastAsia="en-IN"/>
        </w:rPr>
        <w:t>Passighat</w:t>
      </w:r>
      <w:proofErr w:type="spellEnd"/>
      <w:r w:rsidRPr="00CA3FC3">
        <w:rPr>
          <w:rFonts w:ascii="Open Sans" w:eastAsia="Times New Roman" w:hAnsi="Open Sans" w:cs="Open Sans"/>
          <w:color w:val="222222"/>
          <w:sz w:val="24"/>
          <w:szCs w:val="24"/>
          <w:lang w:eastAsia="en-IN"/>
        </w:rPr>
        <w:t>, Pathankot, Pune, Raipur, Tezpur.</w:t>
      </w:r>
    </w:p>
    <w:p w14:paraId="3BC513B7" w14:textId="77777777" w:rsidR="00CA3FC3" w:rsidRPr="00CA3FC3" w:rsidRDefault="00CA3FC3" w:rsidP="00CA3FC3">
      <w:pPr>
        <w:numPr>
          <w:ilvl w:val="0"/>
          <w:numId w:val="11"/>
        </w:numPr>
        <w:shd w:val="clear" w:color="auto" w:fill="FFFFFF"/>
        <w:spacing w:before="100" w:beforeAutospacing="1" w:after="15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b/>
          <w:bCs/>
          <w:color w:val="222222"/>
          <w:sz w:val="24"/>
          <w:szCs w:val="24"/>
          <w:lang w:eastAsia="en-IN"/>
        </w:rPr>
        <w:t>Total number of flights per week: 360</w:t>
      </w:r>
    </w:p>
    <w:p w14:paraId="1292387D" w14:textId="77777777" w:rsidR="00CA3FC3" w:rsidRPr="00CA3FC3" w:rsidRDefault="00CA3FC3" w:rsidP="00CA3FC3">
      <w:pPr>
        <w:numPr>
          <w:ilvl w:val="0"/>
          <w:numId w:val="11"/>
        </w:numPr>
        <w:shd w:val="clear" w:color="auto" w:fill="FFFFFF"/>
        <w:spacing w:before="100" w:beforeAutospacing="1" w:after="15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b/>
          <w:bCs/>
          <w:color w:val="222222"/>
          <w:sz w:val="24"/>
          <w:szCs w:val="24"/>
          <w:lang w:eastAsia="en-IN"/>
        </w:rPr>
        <w:t>Number of flights per day: 51</w:t>
      </w:r>
    </w:p>
    <w:p w14:paraId="0E8DC132" w14:textId="77777777" w:rsidR="00CA3FC3" w:rsidRPr="00CA3FC3" w:rsidRDefault="00CA3FC3" w:rsidP="00CA3FC3">
      <w:pPr>
        <w:numPr>
          <w:ilvl w:val="0"/>
          <w:numId w:val="11"/>
        </w:numPr>
        <w:shd w:val="clear" w:color="auto" w:fill="FFFFFF"/>
        <w:spacing w:before="100" w:beforeAutospacing="1" w:after="15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b/>
          <w:bCs/>
          <w:color w:val="222222"/>
          <w:sz w:val="24"/>
          <w:szCs w:val="24"/>
          <w:lang w:eastAsia="en-IN"/>
        </w:rPr>
        <w:t>Number of departures per week: 539</w:t>
      </w:r>
    </w:p>
    <w:p w14:paraId="6F394DF7" w14:textId="77777777" w:rsidR="00CA3FC3" w:rsidRPr="00CA3FC3" w:rsidRDefault="00CA3FC3" w:rsidP="00CA3FC3">
      <w:pPr>
        <w:numPr>
          <w:ilvl w:val="0"/>
          <w:numId w:val="11"/>
        </w:numPr>
        <w:shd w:val="clear" w:color="auto" w:fill="FFFFFF"/>
        <w:spacing w:before="100" w:beforeAutospacing="1" w:after="15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b/>
          <w:bCs/>
          <w:color w:val="222222"/>
          <w:sz w:val="24"/>
          <w:szCs w:val="24"/>
          <w:lang w:eastAsia="en-IN"/>
        </w:rPr>
        <w:lastRenderedPageBreak/>
        <w:t>Number of departures per day: 77</w:t>
      </w:r>
    </w:p>
    <w:p w14:paraId="0470DC6B" w14:textId="77777777" w:rsidR="00CA3FC3" w:rsidRPr="00CA3FC3" w:rsidRDefault="00CA3FC3" w:rsidP="00CA3FC3">
      <w:pPr>
        <w:numPr>
          <w:ilvl w:val="0"/>
          <w:numId w:val="11"/>
        </w:numPr>
        <w:shd w:val="clear" w:color="auto" w:fill="FFFFFF"/>
        <w:spacing w:before="100" w:beforeAutospacing="1" w:after="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b/>
          <w:bCs/>
          <w:color w:val="222222"/>
          <w:sz w:val="24"/>
          <w:szCs w:val="24"/>
          <w:lang w:eastAsia="en-IN"/>
        </w:rPr>
        <w:t>Total number of stations: 43</w:t>
      </w:r>
    </w:p>
    <w:p w14:paraId="78C4A6B2" w14:textId="77777777" w:rsidR="00CA3FC3" w:rsidRPr="00CA3FC3" w:rsidRDefault="00CA3FC3" w:rsidP="00CA3FC3">
      <w:pPr>
        <w:shd w:val="clear" w:color="auto" w:fill="FFFFFF"/>
        <w:spacing w:before="405" w:after="255" w:line="450" w:lineRule="atLeast"/>
        <w:outlineLvl w:val="2"/>
        <w:rPr>
          <w:rFonts w:ascii="Open Sans" w:eastAsia="Times New Roman" w:hAnsi="Open Sans" w:cs="Open Sans"/>
          <w:b/>
          <w:bCs/>
          <w:color w:val="111111"/>
          <w:sz w:val="33"/>
          <w:szCs w:val="33"/>
          <w:lang w:eastAsia="en-IN"/>
        </w:rPr>
      </w:pPr>
      <w:r w:rsidRPr="00CA3FC3">
        <w:rPr>
          <w:rFonts w:ascii="Open Sans" w:eastAsia="Times New Roman" w:hAnsi="Open Sans" w:cs="Open Sans"/>
          <w:b/>
          <w:bCs/>
          <w:color w:val="111111"/>
          <w:sz w:val="33"/>
          <w:szCs w:val="33"/>
          <w:lang w:eastAsia="en-IN"/>
        </w:rPr>
        <w:t>2. SpiceJet Ltd</w:t>
      </w:r>
    </w:p>
    <w:p w14:paraId="2B3BF2DA" w14:textId="77777777" w:rsidR="00CA3FC3" w:rsidRPr="00CA3FC3" w:rsidRDefault="00CA3FC3" w:rsidP="00CA3FC3">
      <w:pPr>
        <w:shd w:val="clear" w:color="auto" w:fill="FFFFFF"/>
        <w:spacing w:after="390" w:line="240" w:lineRule="auto"/>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SpiceJet is India’s second-largest Airline Company in India in terms of domestic passenger volume and the largest in terms of regional connectivity. </w:t>
      </w:r>
      <w:r w:rsidRPr="00CA3FC3">
        <w:rPr>
          <w:rFonts w:ascii="Open Sans" w:eastAsia="Times New Roman" w:hAnsi="Open Sans" w:cs="Open Sans"/>
          <w:b/>
          <w:bCs/>
          <w:color w:val="222222"/>
          <w:sz w:val="24"/>
          <w:szCs w:val="24"/>
          <w:lang w:eastAsia="en-IN"/>
        </w:rPr>
        <w:t>SpiceJet Limited</w:t>
      </w:r>
      <w:r w:rsidRPr="00CA3FC3">
        <w:rPr>
          <w:rFonts w:ascii="Open Sans" w:eastAsia="Times New Roman" w:hAnsi="Open Sans" w:cs="Open Sans"/>
          <w:color w:val="222222"/>
          <w:sz w:val="24"/>
          <w:szCs w:val="24"/>
          <w:lang w:eastAsia="en-IN"/>
        </w:rPr>
        <w:t xml:space="preserve"> is an Indian low-cost airline headquartered in Gurgaon, India. It is the second-largest airline in the country by </w:t>
      </w:r>
      <w:proofErr w:type="gramStart"/>
      <w:r w:rsidRPr="00CA3FC3">
        <w:rPr>
          <w:rFonts w:ascii="Open Sans" w:eastAsia="Times New Roman" w:hAnsi="Open Sans" w:cs="Open Sans"/>
          <w:color w:val="222222"/>
          <w:sz w:val="24"/>
          <w:szCs w:val="24"/>
          <w:lang w:eastAsia="en-IN"/>
        </w:rPr>
        <w:t>a number of</w:t>
      </w:r>
      <w:proofErr w:type="gramEnd"/>
      <w:r w:rsidRPr="00CA3FC3">
        <w:rPr>
          <w:rFonts w:ascii="Open Sans" w:eastAsia="Times New Roman" w:hAnsi="Open Sans" w:cs="Open Sans"/>
          <w:color w:val="222222"/>
          <w:sz w:val="24"/>
          <w:szCs w:val="24"/>
          <w:lang w:eastAsia="en-IN"/>
        </w:rPr>
        <w:t xml:space="preserve"> domestic passengers carried, with a market share of 13.6% as of March 2019.</w:t>
      </w:r>
    </w:p>
    <w:p w14:paraId="35E05629" w14:textId="77777777" w:rsidR="00CA3FC3" w:rsidRPr="00CA3FC3" w:rsidRDefault="00CA3FC3" w:rsidP="00CA3FC3">
      <w:pPr>
        <w:numPr>
          <w:ilvl w:val="0"/>
          <w:numId w:val="12"/>
        </w:numPr>
        <w:shd w:val="clear" w:color="auto" w:fill="FFFFFF"/>
        <w:spacing w:before="100" w:beforeAutospacing="1" w:after="15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Revenue: Rs </w:t>
      </w:r>
      <w:r w:rsidRPr="00CA3FC3">
        <w:rPr>
          <w:rFonts w:ascii="Open Sans" w:eastAsia="Times New Roman" w:hAnsi="Open Sans" w:cs="Open Sans"/>
          <w:b/>
          <w:bCs/>
          <w:color w:val="222222"/>
          <w:sz w:val="24"/>
          <w:szCs w:val="24"/>
          <w:lang w:eastAsia="en-IN"/>
        </w:rPr>
        <w:t>9,121</w:t>
      </w:r>
      <w:r w:rsidRPr="00CA3FC3">
        <w:rPr>
          <w:rFonts w:ascii="Open Sans" w:eastAsia="Times New Roman" w:hAnsi="Open Sans" w:cs="Open Sans"/>
          <w:color w:val="222222"/>
          <w:sz w:val="24"/>
          <w:szCs w:val="24"/>
          <w:lang w:eastAsia="en-IN"/>
        </w:rPr>
        <w:t> </w:t>
      </w:r>
      <w:r w:rsidRPr="00CA3FC3">
        <w:rPr>
          <w:rFonts w:ascii="Open Sans" w:eastAsia="Times New Roman" w:hAnsi="Open Sans" w:cs="Open Sans"/>
          <w:b/>
          <w:bCs/>
          <w:color w:val="222222"/>
          <w:sz w:val="24"/>
          <w:szCs w:val="24"/>
          <w:lang w:eastAsia="en-IN"/>
        </w:rPr>
        <w:t>Cr.</w:t>
      </w:r>
    </w:p>
    <w:p w14:paraId="7A5628E0" w14:textId="77777777" w:rsidR="00CA3FC3" w:rsidRPr="00CA3FC3" w:rsidRDefault="00CA3FC3" w:rsidP="00CA3FC3">
      <w:pPr>
        <w:numPr>
          <w:ilvl w:val="0"/>
          <w:numId w:val="12"/>
        </w:numPr>
        <w:shd w:val="clear" w:color="auto" w:fill="FFFFFF"/>
        <w:spacing w:before="100" w:beforeAutospacing="1" w:after="15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Market Share: </w:t>
      </w:r>
      <w:r w:rsidRPr="00CA3FC3">
        <w:rPr>
          <w:rFonts w:ascii="Open Sans" w:eastAsia="Times New Roman" w:hAnsi="Open Sans" w:cs="Open Sans"/>
          <w:b/>
          <w:bCs/>
          <w:color w:val="222222"/>
          <w:sz w:val="24"/>
          <w:szCs w:val="24"/>
          <w:lang w:eastAsia="en-IN"/>
        </w:rPr>
        <w:t>13.7 %</w:t>
      </w:r>
    </w:p>
    <w:p w14:paraId="566B0C3D" w14:textId="77777777" w:rsidR="00CA3FC3" w:rsidRPr="00CA3FC3" w:rsidRDefault="00CA3FC3" w:rsidP="00CA3FC3">
      <w:pPr>
        <w:numPr>
          <w:ilvl w:val="0"/>
          <w:numId w:val="12"/>
        </w:numPr>
        <w:shd w:val="clear" w:color="auto" w:fill="FFFFFF"/>
        <w:spacing w:before="100" w:beforeAutospacing="1" w:after="15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Employees: </w:t>
      </w:r>
      <w:r w:rsidRPr="00CA3FC3">
        <w:rPr>
          <w:rFonts w:ascii="Open Sans" w:eastAsia="Times New Roman" w:hAnsi="Open Sans" w:cs="Open Sans"/>
          <w:b/>
          <w:bCs/>
          <w:color w:val="222222"/>
          <w:sz w:val="24"/>
          <w:szCs w:val="24"/>
          <w:lang w:eastAsia="en-IN"/>
        </w:rPr>
        <w:t>8,556</w:t>
      </w:r>
    </w:p>
    <w:p w14:paraId="63C16B88" w14:textId="77777777" w:rsidR="00CA3FC3" w:rsidRPr="00CA3FC3" w:rsidRDefault="00CA3FC3" w:rsidP="00CA3FC3">
      <w:pPr>
        <w:numPr>
          <w:ilvl w:val="0"/>
          <w:numId w:val="12"/>
        </w:numPr>
        <w:shd w:val="clear" w:color="auto" w:fill="FFFFFF"/>
        <w:spacing w:before="100" w:beforeAutospacing="1" w:after="15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Market Cap:  </w:t>
      </w:r>
      <w:r w:rsidRPr="00CA3FC3">
        <w:rPr>
          <w:rFonts w:ascii="Open Sans" w:eastAsia="Times New Roman" w:hAnsi="Open Sans" w:cs="Open Sans"/>
          <w:b/>
          <w:bCs/>
          <w:color w:val="222222"/>
          <w:sz w:val="24"/>
          <w:szCs w:val="24"/>
          <w:lang w:eastAsia="en-IN"/>
        </w:rPr>
        <w:t>7,505</w:t>
      </w:r>
      <w:r w:rsidRPr="00CA3FC3">
        <w:rPr>
          <w:rFonts w:ascii="Open Sans" w:eastAsia="Times New Roman" w:hAnsi="Open Sans" w:cs="Open Sans"/>
          <w:color w:val="222222"/>
          <w:sz w:val="24"/>
          <w:szCs w:val="24"/>
          <w:lang w:eastAsia="en-IN"/>
        </w:rPr>
        <w:t> Cr.</w:t>
      </w:r>
    </w:p>
    <w:p w14:paraId="0E47256A" w14:textId="77777777" w:rsidR="00CA3FC3" w:rsidRPr="00CA3FC3" w:rsidRDefault="00CA3FC3" w:rsidP="00CA3FC3">
      <w:pPr>
        <w:numPr>
          <w:ilvl w:val="0"/>
          <w:numId w:val="12"/>
        </w:numPr>
        <w:shd w:val="clear" w:color="auto" w:fill="FFFFFF"/>
        <w:spacing w:before="100" w:beforeAutospacing="1" w:after="0" w:line="240" w:lineRule="auto"/>
        <w:ind w:left="1035"/>
        <w:rPr>
          <w:rFonts w:ascii="Open Sans" w:eastAsia="Times New Roman" w:hAnsi="Open Sans" w:cs="Open Sans"/>
          <w:color w:val="222222"/>
          <w:sz w:val="24"/>
          <w:szCs w:val="24"/>
          <w:lang w:eastAsia="en-IN"/>
        </w:rPr>
      </w:pPr>
      <w:hyperlink r:id="rId8" w:history="1">
        <w:r w:rsidRPr="00CA3FC3">
          <w:rPr>
            <w:rFonts w:ascii="Open Sans" w:eastAsia="Times New Roman" w:hAnsi="Open Sans" w:cs="Open Sans"/>
            <w:color w:val="1B00ED"/>
            <w:sz w:val="24"/>
            <w:szCs w:val="24"/>
            <w:lang w:eastAsia="en-IN"/>
          </w:rPr>
          <w:t>Promoter holding</w:t>
        </w:r>
      </w:hyperlink>
      <w:r w:rsidRPr="00CA3FC3">
        <w:rPr>
          <w:rFonts w:ascii="Open Sans" w:eastAsia="Times New Roman" w:hAnsi="Open Sans" w:cs="Open Sans"/>
          <w:color w:val="222222"/>
          <w:sz w:val="24"/>
          <w:szCs w:val="24"/>
          <w:lang w:eastAsia="en-IN"/>
        </w:rPr>
        <w:t>: </w:t>
      </w:r>
      <w:r w:rsidRPr="00CA3FC3">
        <w:rPr>
          <w:rFonts w:ascii="Open Sans" w:eastAsia="Times New Roman" w:hAnsi="Open Sans" w:cs="Open Sans"/>
          <w:b/>
          <w:bCs/>
          <w:color w:val="222222"/>
          <w:sz w:val="24"/>
          <w:szCs w:val="24"/>
          <w:lang w:eastAsia="en-IN"/>
        </w:rPr>
        <w:t>60.00</w:t>
      </w:r>
      <w:r w:rsidRPr="00CA3FC3">
        <w:rPr>
          <w:rFonts w:ascii="Open Sans" w:eastAsia="Times New Roman" w:hAnsi="Open Sans" w:cs="Open Sans"/>
          <w:color w:val="222222"/>
          <w:sz w:val="24"/>
          <w:szCs w:val="24"/>
          <w:lang w:eastAsia="en-IN"/>
        </w:rPr>
        <w:t> %</w:t>
      </w:r>
    </w:p>
    <w:p w14:paraId="5A73014A" w14:textId="77777777" w:rsidR="00CA3FC3" w:rsidRPr="00CA3FC3" w:rsidRDefault="00CA3FC3" w:rsidP="00CA3FC3">
      <w:pPr>
        <w:shd w:val="clear" w:color="auto" w:fill="FFFFFF"/>
        <w:spacing w:after="390" w:line="240" w:lineRule="auto"/>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The airline operates 312 daily flights to 55 destinations, including 47 Indian and 7 international destinations from its hubs at Delhi, Kolkata, Mumbai, and Hyderabad.</w:t>
      </w:r>
    </w:p>
    <w:p w14:paraId="09054D0D" w14:textId="77777777" w:rsidR="00CA3FC3" w:rsidRPr="00CA3FC3" w:rsidRDefault="00CA3FC3" w:rsidP="00CA3FC3">
      <w:pPr>
        <w:shd w:val="clear" w:color="auto" w:fill="FFFFFF"/>
        <w:spacing w:before="405" w:after="255" w:line="450" w:lineRule="atLeast"/>
        <w:outlineLvl w:val="2"/>
        <w:rPr>
          <w:rFonts w:ascii="Open Sans" w:eastAsia="Times New Roman" w:hAnsi="Open Sans" w:cs="Open Sans"/>
          <w:b/>
          <w:bCs/>
          <w:color w:val="111111"/>
          <w:sz w:val="33"/>
          <w:szCs w:val="33"/>
          <w:lang w:eastAsia="en-IN"/>
        </w:rPr>
      </w:pPr>
      <w:r w:rsidRPr="00CA3FC3">
        <w:rPr>
          <w:rFonts w:ascii="Open Sans" w:eastAsia="Times New Roman" w:hAnsi="Open Sans" w:cs="Open Sans"/>
          <w:b/>
          <w:bCs/>
          <w:color w:val="111111"/>
          <w:sz w:val="33"/>
          <w:szCs w:val="33"/>
          <w:lang w:eastAsia="en-IN"/>
        </w:rPr>
        <w:t>1. </w:t>
      </w:r>
      <w:hyperlink r:id="rId9" w:history="1">
        <w:proofErr w:type="spellStart"/>
        <w:r w:rsidRPr="00CA3FC3">
          <w:rPr>
            <w:rFonts w:ascii="Open Sans" w:eastAsia="Times New Roman" w:hAnsi="Open Sans" w:cs="Open Sans"/>
            <w:b/>
            <w:bCs/>
            <w:color w:val="111111"/>
            <w:sz w:val="33"/>
            <w:szCs w:val="33"/>
            <w:lang w:eastAsia="en-IN"/>
          </w:rPr>
          <w:t>Interglobe</w:t>
        </w:r>
        <w:proofErr w:type="spellEnd"/>
        <w:r w:rsidRPr="00CA3FC3">
          <w:rPr>
            <w:rFonts w:ascii="Open Sans" w:eastAsia="Times New Roman" w:hAnsi="Open Sans" w:cs="Open Sans"/>
            <w:b/>
            <w:bCs/>
            <w:color w:val="111111"/>
            <w:sz w:val="33"/>
            <w:szCs w:val="33"/>
            <w:lang w:eastAsia="en-IN"/>
          </w:rPr>
          <w:t xml:space="preserve"> Aviation</w:t>
        </w:r>
      </w:hyperlink>
      <w:r w:rsidRPr="00CA3FC3">
        <w:rPr>
          <w:rFonts w:ascii="Open Sans" w:eastAsia="Times New Roman" w:hAnsi="Open Sans" w:cs="Open Sans"/>
          <w:b/>
          <w:bCs/>
          <w:color w:val="111111"/>
          <w:sz w:val="33"/>
          <w:szCs w:val="33"/>
          <w:lang w:eastAsia="en-IN"/>
        </w:rPr>
        <w:t> Ltd</w:t>
      </w:r>
    </w:p>
    <w:p w14:paraId="2B69A50B" w14:textId="77777777" w:rsidR="00CA3FC3" w:rsidRPr="00CA3FC3" w:rsidRDefault="00CA3FC3" w:rsidP="00CA3FC3">
      <w:pPr>
        <w:shd w:val="clear" w:color="auto" w:fill="FFFFFF"/>
        <w:spacing w:after="390" w:line="240" w:lineRule="auto"/>
        <w:rPr>
          <w:rFonts w:ascii="Open Sans" w:eastAsia="Times New Roman" w:hAnsi="Open Sans" w:cs="Open Sans"/>
          <w:color w:val="222222"/>
          <w:sz w:val="24"/>
          <w:szCs w:val="24"/>
          <w:lang w:eastAsia="en-IN"/>
        </w:rPr>
      </w:pPr>
      <w:hyperlink r:id="rId10" w:history="1">
        <w:r w:rsidRPr="00CA3FC3">
          <w:rPr>
            <w:rFonts w:ascii="Open Sans" w:eastAsia="Times New Roman" w:hAnsi="Open Sans" w:cs="Open Sans"/>
            <w:color w:val="1B00ED"/>
            <w:sz w:val="24"/>
            <w:szCs w:val="24"/>
            <w:lang w:eastAsia="en-IN"/>
          </w:rPr>
          <w:t>IndiGo</w:t>
        </w:r>
      </w:hyperlink>
      <w:r w:rsidRPr="00CA3FC3">
        <w:rPr>
          <w:rFonts w:ascii="Open Sans" w:eastAsia="Times New Roman" w:hAnsi="Open Sans" w:cs="Open Sans"/>
          <w:color w:val="222222"/>
          <w:sz w:val="24"/>
          <w:szCs w:val="24"/>
          <w:lang w:eastAsia="en-IN"/>
        </w:rPr>
        <w:t> is India’s largest passenger airline with a market share of 42.2 %. The company primarily operates in India’s domestic air travel market as a low-cost carrier with a focus on our three pillars – offering low fares, being on-time and delivering a courteous and hassle-free experience.</w:t>
      </w:r>
    </w:p>
    <w:p w14:paraId="0EED6F1D" w14:textId="77777777" w:rsidR="00CA3FC3" w:rsidRPr="00CA3FC3" w:rsidRDefault="00CA3FC3" w:rsidP="00CA3FC3">
      <w:pPr>
        <w:numPr>
          <w:ilvl w:val="0"/>
          <w:numId w:val="13"/>
        </w:numPr>
        <w:shd w:val="clear" w:color="auto" w:fill="FFFFFF"/>
        <w:spacing w:before="100" w:beforeAutospacing="1" w:after="15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Revenue: Rs </w:t>
      </w:r>
      <w:r w:rsidRPr="00CA3FC3">
        <w:rPr>
          <w:rFonts w:ascii="Open Sans" w:eastAsia="Times New Roman" w:hAnsi="Open Sans" w:cs="Open Sans"/>
          <w:b/>
          <w:bCs/>
          <w:color w:val="222222"/>
          <w:sz w:val="24"/>
          <w:szCs w:val="24"/>
          <w:lang w:eastAsia="en-IN"/>
        </w:rPr>
        <w:t>31,405 Cr.</w:t>
      </w:r>
    </w:p>
    <w:p w14:paraId="45CC7663" w14:textId="77777777" w:rsidR="00CA3FC3" w:rsidRPr="00CA3FC3" w:rsidRDefault="00CA3FC3" w:rsidP="00CA3FC3">
      <w:pPr>
        <w:numPr>
          <w:ilvl w:val="0"/>
          <w:numId w:val="13"/>
        </w:numPr>
        <w:shd w:val="clear" w:color="auto" w:fill="FFFFFF"/>
        <w:spacing w:before="100" w:beforeAutospacing="1" w:after="15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Market Share: </w:t>
      </w:r>
      <w:r w:rsidRPr="00CA3FC3">
        <w:rPr>
          <w:rFonts w:ascii="Open Sans" w:eastAsia="Times New Roman" w:hAnsi="Open Sans" w:cs="Open Sans"/>
          <w:b/>
          <w:bCs/>
          <w:color w:val="222222"/>
          <w:sz w:val="24"/>
          <w:szCs w:val="24"/>
          <w:lang w:eastAsia="en-IN"/>
        </w:rPr>
        <w:t>44 %</w:t>
      </w:r>
    </w:p>
    <w:p w14:paraId="4FE69F69" w14:textId="77777777" w:rsidR="00CA3FC3" w:rsidRPr="00CA3FC3" w:rsidRDefault="00CA3FC3" w:rsidP="00CA3FC3">
      <w:pPr>
        <w:numPr>
          <w:ilvl w:val="0"/>
          <w:numId w:val="13"/>
        </w:numPr>
        <w:shd w:val="clear" w:color="auto" w:fill="FFFFFF"/>
        <w:spacing w:before="100" w:beforeAutospacing="1" w:after="15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Employees: </w:t>
      </w:r>
      <w:r w:rsidRPr="00CA3FC3">
        <w:rPr>
          <w:rFonts w:ascii="Open Sans" w:eastAsia="Times New Roman" w:hAnsi="Open Sans" w:cs="Open Sans"/>
          <w:b/>
          <w:bCs/>
          <w:color w:val="222222"/>
          <w:sz w:val="24"/>
          <w:szCs w:val="24"/>
          <w:lang w:eastAsia="en-IN"/>
        </w:rPr>
        <w:t>23,531</w:t>
      </w:r>
    </w:p>
    <w:p w14:paraId="5D7E6B1D" w14:textId="77777777" w:rsidR="00CA3FC3" w:rsidRPr="00CA3FC3" w:rsidRDefault="00CA3FC3" w:rsidP="00CA3FC3">
      <w:pPr>
        <w:numPr>
          <w:ilvl w:val="0"/>
          <w:numId w:val="13"/>
        </w:numPr>
        <w:shd w:val="clear" w:color="auto" w:fill="FFFFFF"/>
        <w:spacing w:before="100" w:beforeAutospacing="1" w:after="15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Market Cap: Rs </w:t>
      </w:r>
      <w:r w:rsidRPr="00CA3FC3">
        <w:rPr>
          <w:rFonts w:ascii="Open Sans" w:eastAsia="Times New Roman" w:hAnsi="Open Sans" w:cs="Open Sans"/>
          <w:b/>
          <w:bCs/>
          <w:color w:val="222222"/>
          <w:sz w:val="24"/>
          <w:szCs w:val="24"/>
          <w:lang w:eastAsia="en-IN"/>
        </w:rPr>
        <w:t>65,159 Cr.</w:t>
      </w:r>
    </w:p>
    <w:p w14:paraId="55E02DEC" w14:textId="77777777" w:rsidR="00CA3FC3" w:rsidRPr="00CA3FC3" w:rsidRDefault="00CA3FC3" w:rsidP="00CA3FC3">
      <w:pPr>
        <w:numPr>
          <w:ilvl w:val="0"/>
          <w:numId w:val="13"/>
        </w:numPr>
        <w:shd w:val="clear" w:color="auto" w:fill="FFFFFF"/>
        <w:spacing w:before="100" w:beforeAutospacing="1" w:after="15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Stock P/E: </w:t>
      </w:r>
      <w:r w:rsidRPr="00CA3FC3">
        <w:rPr>
          <w:rFonts w:ascii="Open Sans" w:eastAsia="Times New Roman" w:hAnsi="Open Sans" w:cs="Open Sans"/>
          <w:b/>
          <w:bCs/>
          <w:color w:val="222222"/>
          <w:sz w:val="24"/>
          <w:szCs w:val="24"/>
          <w:lang w:eastAsia="en-IN"/>
        </w:rPr>
        <w:t>49.04</w:t>
      </w:r>
    </w:p>
    <w:p w14:paraId="144E9047" w14:textId="77777777" w:rsidR="00CA3FC3" w:rsidRPr="00CA3FC3" w:rsidRDefault="00CA3FC3" w:rsidP="00CA3FC3">
      <w:pPr>
        <w:numPr>
          <w:ilvl w:val="0"/>
          <w:numId w:val="13"/>
        </w:numPr>
        <w:shd w:val="clear" w:color="auto" w:fill="FFFFFF"/>
        <w:spacing w:before="100" w:beforeAutospacing="1" w:after="150" w:line="240" w:lineRule="auto"/>
        <w:ind w:left="1035"/>
        <w:rPr>
          <w:rFonts w:ascii="Open Sans" w:eastAsia="Times New Roman" w:hAnsi="Open Sans" w:cs="Open Sans"/>
          <w:color w:val="222222"/>
          <w:sz w:val="24"/>
          <w:szCs w:val="24"/>
          <w:lang w:eastAsia="en-IN"/>
        </w:rPr>
      </w:pPr>
      <w:hyperlink r:id="rId11" w:history="1">
        <w:r w:rsidRPr="00CA3FC3">
          <w:rPr>
            <w:rFonts w:ascii="Open Sans" w:eastAsia="Times New Roman" w:hAnsi="Open Sans" w:cs="Open Sans"/>
            <w:color w:val="1B00ED"/>
            <w:sz w:val="24"/>
            <w:szCs w:val="24"/>
            <w:lang w:eastAsia="en-IN"/>
          </w:rPr>
          <w:t>Dividend</w:t>
        </w:r>
      </w:hyperlink>
      <w:r w:rsidRPr="00CA3FC3">
        <w:rPr>
          <w:rFonts w:ascii="Open Sans" w:eastAsia="Times New Roman" w:hAnsi="Open Sans" w:cs="Open Sans"/>
          <w:color w:val="222222"/>
          <w:sz w:val="24"/>
          <w:szCs w:val="24"/>
          <w:lang w:eastAsia="en-IN"/>
        </w:rPr>
        <w:t> Yield: </w:t>
      </w:r>
      <w:r w:rsidRPr="00CA3FC3">
        <w:rPr>
          <w:rFonts w:ascii="Open Sans" w:eastAsia="Times New Roman" w:hAnsi="Open Sans" w:cs="Open Sans"/>
          <w:b/>
          <w:bCs/>
          <w:color w:val="222222"/>
          <w:sz w:val="24"/>
          <w:szCs w:val="24"/>
          <w:lang w:eastAsia="en-IN"/>
        </w:rPr>
        <w:t>0.29</w:t>
      </w:r>
      <w:r w:rsidRPr="00CA3FC3">
        <w:rPr>
          <w:rFonts w:ascii="Open Sans" w:eastAsia="Times New Roman" w:hAnsi="Open Sans" w:cs="Open Sans"/>
          <w:color w:val="222222"/>
          <w:sz w:val="24"/>
          <w:szCs w:val="24"/>
          <w:lang w:eastAsia="en-IN"/>
        </w:rPr>
        <w:t> %</w:t>
      </w:r>
    </w:p>
    <w:p w14:paraId="2501A998" w14:textId="77777777" w:rsidR="00CA3FC3" w:rsidRPr="00CA3FC3" w:rsidRDefault="00CA3FC3" w:rsidP="00CA3FC3">
      <w:pPr>
        <w:numPr>
          <w:ilvl w:val="0"/>
          <w:numId w:val="13"/>
        </w:numPr>
        <w:shd w:val="clear" w:color="auto" w:fill="FFFFFF"/>
        <w:spacing w:before="100" w:beforeAutospacing="1" w:after="15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ROE: </w:t>
      </w:r>
      <w:r w:rsidRPr="00CA3FC3">
        <w:rPr>
          <w:rFonts w:ascii="Open Sans" w:eastAsia="Times New Roman" w:hAnsi="Open Sans" w:cs="Open Sans"/>
          <w:b/>
          <w:bCs/>
          <w:color w:val="222222"/>
          <w:sz w:val="24"/>
          <w:szCs w:val="24"/>
          <w:lang w:eastAsia="en-IN"/>
        </w:rPr>
        <w:t>-3.26</w:t>
      </w:r>
      <w:r w:rsidRPr="00CA3FC3">
        <w:rPr>
          <w:rFonts w:ascii="Open Sans" w:eastAsia="Times New Roman" w:hAnsi="Open Sans" w:cs="Open Sans"/>
          <w:color w:val="222222"/>
          <w:sz w:val="24"/>
          <w:szCs w:val="24"/>
          <w:lang w:eastAsia="en-IN"/>
        </w:rPr>
        <w:t> %</w:t>
      </w:r>
    </w:p>
    <w:p w14:paraId="4BD3EFBB" w14:textId="77777777" w:rsidR="00CA3FC3" w:rsidRPr="00CA3FC3" w:rsidRDefault="00CA3FC3" w:rsidP="00CA3FC3">
      <w:pPr>
        <w:numPr>
          <w:ilvl w:val="0"/>
          <w:numId w:val="13"/>
        </w:numPr>
        <w:shd w:val="clear" w:color="auto" w:fill="FFFFFF"/>
        <w:spacing w:before="100" w:beforeAutospacing="1" w:after="15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Promoter holding: </w:t>
      </w:r>
      <w:r w:rsidRPr="00CA3FC3">
        <w:rPr>
          <w:rFonts w:ascii="Open Sans" w:eastAsia="Times New Roman" w:hAnsi="Open Sans" w:cs="Open Sans"/>
          <w:b/>
          <w:bCs/>
          <w:color w:val="222222"/>
          <w:sz w:val="24"/>
          <w:szCs w:val="24"/>
          <w:lang w:eastAsia="en-IN"/>
        </w:rPr>
        <w:t>74.89</w:t>
      </w:r>
      <w:r w:rsidRPr="00CA3FC3">
        <w:rPr>
          <w:rFonts w:ascii="Open Sans" w:eastAsia="Times New Roman" w:hAnsi="Open Sans" w:cs="Open Sans"/>
          <w:color w:val="222222"/>
          <w:sz w:val="24"/>
          <w:szCs w:val="24"/>
          <w:lang w:eastAsia="en-IN"/>
        </w:rPr>
        <w:t> %</w:t>
      </w:r>
    </w:p>
    <w:p w14:paraId="1CA0A5AA" w14:textId="77777777" w:rsidR="00CA3FC3" w:rsidRPr="00CA3FC3" w:rsidRDefault="00CA3FC3" w:rsidP="00CA3FC3">
      <w:pPr>
        <w:numPr>
          <w:ilvl w:val="0"/>
          <w:numId w:val="13"/>
        </w:numPr>
        <w:shd w:val="clear" w:color="auto" w:fill="FFFFFF"/>
        <w:spacing w:before="100" w:beforeAutospacing="1" w:after="15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lastRenderedPageBreak/>
        <w:t>Debt to equity: </w:t>
      </w:r>
      <w:r w:rsidRPr="00CA3FC3">
        <w:rPr>
          <w:rFonts w:ascii="Open Sans" w:eastAsia="Times New Roman" w:hAnsi="Open Sans" w:cs="Open Sans"/>
          <w:b/>
          <w:bCs/>
          <w:color w:val="222222"/>
          <w:sz w:val="24"/>
          <w:szCs w:val="24"/>
          <w:lang w:eastAsia="en-IN"/>
        </w:rPr>
        <w:t>0.35</w:t>
      </w:r>
    </w:p>
    <w:p w14:paraId="5A001E3B" w14:textId="77777777" w:rsidR="00CA3FC3" w:rsidRPr="00CA3FC3" w:rsidRDefault="00CA3FC3" w:rsidP="00CA3FC3">
      <w:pPr>
        <w:numPr>
          <w:ilvl w:val="0"/>
          <w:numId w:val="13"/>
        </w:numPr>
        <w:shd w:val="clear" w:color="auto" w:fill="FFFFFF"/>
        <w:spacing w:before="100" w:beforeAutospacing="1" w:after="0" w:line="240" w:lineRule="auto"/>
        <w:ind w:left="1035"/>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Price to book value: </w:t>
      </w:r>
      <w:r w:rsidRPr="00CA3FC3">
        <w:rPr>
          <w:rFonts w:ascii="Open Sans" w:eastAsia="Times New Roman" w:hAnsi="Open Sans" w:cs="Open Sans"/>
          <w:b/>
          <w:bCs/>
          <w:color w:val="222222"/>
          <w:sz w:val="24"/>
          <w:szCs w:val="24"/>
          <w:lang w:eastAsia="en-IN"/>
        </w:rPr>
        <w:t>9.38</w:t>
      </w:r>
    </w:p>
    <w:p w14:paraId="5194B578" w14:textId="77777777" w:rsidR="00CA3FC3" w:rsidRPr="00CA3FC3" w:rsidRDefault="00CA3FC3" w:rsidP="00CA3FC3">
      <w:pPr>
        <w:shd w:val="clear" w:color="auto" w:fill="FFFFFF"/>
        <w:spacing w:after="390" w:line="240" w:lineRule="auto"/>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 xml:space="preserve">Indigo is the largest Airline Companies in India with Highest </w:t>
      </w:r>
      <w:proofErr w:type="spellStart"/>
      <w:r w:rsidRPr="00CA3FC3">
        <w:rPr>
          <w:rFonts w:ascii="Open Sans" w:eastAsia="Times New Roman" w:hAnsi="Open Sans" w:cs="Open Sans"/>
          <w:color w:val="222222"/>
          <w:sz w:val="24"/>
          <w:szCs w:val="24"/>
          <w:lang w:eastAsia="en-IN"/>
        </w:rPr>
        <w:t>Marketshare</w:t>
      </w:r>
      <w:proofErr w:type="spellEnd"/>
      <w:r w:rsidRPr="00CA3FC3">
        <w:rPr>
          <w:rFonts w:ascii="Open Sans" w:eastAsia="Times New Roman" w:hAnsi="Open Sans" w:cs="Open Sans"/>
          <w:color w:val="222222"/>
          <w:sz w:val="24"/>
          <w:szCs w:val="24"/>
          <w:lang w:eastAsia="en-IN"/>
        </w:rPr>
        <w:t>. Since inception in August 2006, grown from a carrier with one plane to a fleet of 240 aircraft today.  IndiGo has a total destination count of 82 with 60 domestic destinations and 22 International.</w:t>
      </w:r>
    </w:p>
    <w:p w14:paraId="510295FC" w14:textId="4D1AE71E" w:rsidR="00CA3FC3" w:rsidRDefault="00CA3FC3" w:rsidP="00CA3FC3">
      <w:pPr>
        <w:shd w:val="clear" w:color="auto" w:fill="FFFFFF"/>
        <w:spacing w:after="390" w:line="240" w:lineRule="auto"/>
        <w:rPr>
          <w:rFonts w:ascii="Open Sans" w:eastAsia="Times New Roman" w:hAnsi="Open Sans" w:cs="Open Sans"/>
          <w:color w:val="222222"/>
          <w:sz w:val="24"/>
          <w:szCs w:val="24"/>
          <w:lang w:eastAsia="en-IN"/>
        </w:rPr>
      </w:pPr>
      <w:r w:rsidRPr="00CA3FC3">
        <w:rPr>
          <w:rFonts w:ascii="Open Sans" w:eastAsia="Times New Roman" w:hAnsi="Open Sans" w:cs="Open Sans"/>
          <w:color w:val="222222"/>
          <w:sz w:val="24"/>
          <w:szCs w:val="24"/>
          <w:lang w:eastAsia="en-IN"/>
        </w:rPr>
        <w:t xml:space="preserve"> This includes seven destinations: </w:t>
      </w:r>
      <w:proofErr w:type="spellStart"/>
      <w:r w:rsidRPr="00CA3FC3">
        <w:rPr>
          <w:rFonts w:ascii="Open Sans" w:eastAsia="Times New Roman" w:hAnsi="Open Sans" w:cs="Open Sans"/>
          <w:color w:val="222222"/>
          <w:sz w:val="24"/>
          <w:szCs w:val="24"/>
          <w:lang w:eastAsia="en-IN"/>
        </w:rPr>
        <w:t>Silchar</w:t>
      </w:r>
      <w:proofErr w:type="spellEnd"/>
      <w:r w:rsidRPr="00CA3FC3">
        <w:rPr>
          <w:rFonts w:ascii="Open Sans" w:eastAsia="Times New Roman" w:hAnsi="Open Sans" w:cs="Open Sans"/>
          <w:color w:val="222222"/>
          <w:sz w:val="24"/>
          <w:szCs w:val="24"/>
          <w:lang w:eastAsia="en-IN"/>
        </w:rPr>
        <w:t xml:space="preserve">, Shirdi, and Mysore in India, Yangon in </w:t>
      </w:r>
      <w:proofErr w:type="gramStart"/>
      <w:r w:rsidRPr="00CA3FC3">
        <w:rPr>
          <w:rFonts w:ascii="Open Sans" w:eastAsia="Times New Roman" w:hAnsi="Open Sans" w:cs="Open Sans"/>
          <w:color w:val="222222"/>
          <w:sz w:val="24"/>
          <w:szCs w:val="24"/>
          <w:lang w:eastAsia="en-IN"/>
        </w:rPr>
        <w:t>Myanmar,  Riyadh</w:t>
      </w:r>
      <w:proofErr w:type="gramEnd"/>
      <w:r w:rsidRPr="00CA3FC3">
        <w:rPr>
          <w:rFonts w:ascii="Open Sans" w:eastAsia="Times New Roman" w:hAnsi="Open Sans" w:cs="Open Sans"/>
          <w:color w:val="222222"/>
          <w:sz w:val="24"/>
          <w:szCs w:val="24"/>
          <w:lang w:eastAsia="en-IN"/>
        </w:rPr>
        <w:t xml:space="preserve"> in Saudi Arabia, Hanoi and Ho Chi Minh City in Vietnam, which are open for sale. Twelve codeshare destinations beyond Istanbul on Turkish Airlines are also open for sale. They include, Athens (ATH), Budapest (BUD), Brussels (BRU), Tel Aviv (TLV</w:t>
      </w:r>
      <w:proofErr w:type="gramStart"/>
      <w:r w:rsidRPr="00CA3FC3">
        <w:rPr>
          <w:rFonts w:ascii="Open Sans" w:eastAsia="Times New Roman" w:hAnsi="Open Sans" w:cs="Open Sans"/>
          <w:color w:val="222222"/>
          <w:sz w:val="24"/>
          <w:szCs w:val="24"/>
          <w:lang w:eastAsia="en-IN"/>
        </w:rPr>
        <w:t>) ,</w:t>
      </w:r>
      <w:proofErr w:type="gramEnd"/>
      <w:r w:rsidRPr="00CA3FC3">
        <w:rPr>
          <w:rFonts w:ascii="Open Sans" w:eastAsia="Times New Roman" w:hAnsi="Open Sans" w:cs="Open Sans"/>
          <w:color w:val="222222"/>
          <w:sz w:val="24"/>
          <w:szCs w:val="24"/>
          <w:lang w:eastAsia="en-IN"/>
        </w:rPr>
        <w:t xml:space="preserve"> Malta (MLA), Paris (CDG) , Dublin (DUB), Copenhagen (CPH) , Prague (PRG), Vienna (VIE), Zurich (ZRH) and Amsterdam (AMS).</w:t>
      </w:r>
    </w:p>
    <w:p w14:paraId="1C215652" w14:textId="45F95B42" w:rsidR="00CA3FC3" w:rsidRDefault="00CA3FC3" w:rsidP="00CA3FC3">
      <w:pPr>
        <w:shd w:val="clear" w:color="auto" w:fill="FFFFFF"/>
        <w:spacing w:after="390" w:line="240" w:lineRule="auto"/>
        <w:rPr>
          <w:rFonts w:ascii="Open Sans" w:eastAsia="Times New Roman" w:hAnsi="Open Sans" w:cs="Open Sans"/>
          <w:color w:val="222222"/>
          <w:sz w:val="24"/>
          <w:szCs w:val="24"/>
          <w:lang w:eastAsia="en-IN"/>
        </w:rPr>
      </w:pPr>
    </w:p>
    <w:p w14:paraId="2A2815C8" w14:textId="77777777" w:rsidR="00CA3FC3" w:rsidRDefault="00CA3FC3" w:rsidP="00CA3FC3">
      <w:pPr>
        <w:pStyle w:val="fz14"/>
        <w:shd w:val="clear" w:color="auto" w:fill="FFFFFF"/>
        <w:spacing w:before="0" w:beforeAutospacing="0"/>
        <w:rPr>
          <w:rFonts w:ascii="Montserrat" w:hAnsi="Montserrat"/>
          <w:color w:val="000000"/>
          <w:sz w:val="23"/>
          <w:szCs w:val="23"/>
        </w:rPr>
      </w:pPr>
      <w:r>
        <w:rPr>
          <w:rFonts w:ascii="Montserrat" w:hAnsi="Montserrat"/>
          <w:color w:val="000000"/>
          <w:sz w:val="23"/>
          <w:szCs w:val="23"/>
        </w:rPr>
        <w:t>India is expected to overtake China and the United States as the world's third-largest air passenger market in the next ten years, by 2030, according to the International Air Transport Association (IATA). Further, the rising demand in the sector has pushed the number of airplanes operating in the sector. The number of airplanes is expected to reach 1,100 planes by 2027.</w:t>
      </w:r>
    </w:p>
    <w:p w14:paraId="5ED86063" w14:textId="77777777" w:rsidR="00CA3FC3" w:rsidRDefault="00CA3FC3" w:rsidP="00CA3FC3">
      <w:pPr>
        <w:pStyle w:val="fz14"/>
        <w:shd w:val="clear" w:color="auto" w:fill="FFFFFF"/>
        <w:spacing w:before="0" w:beforeAutospacing="0"/>
        <w:rPr>
          <w:rFonts w:ascii="Montserrat" w:hAnsi="Montserrat"/>
          <w:color w:val="000000"/>
          <w:sz w:val="23"/>
          <w:szCs w:val="23"/>
        </w:rPr>
      </w:pPr>
      <w:r>
        <w:rPr>
          <w:rFonts w:ascii="Montserrat" w:hAnsi="Montserrat"/>
          <w:color w:val="000000"/>
          <w:sz w:val="23"/>
          <w:szCs w:val="23"/>
        </w:rPr>
        <w:t>India’s passenger* traffic stood at 188.89 million in FY22 and 76.47 million in the first quarter of FY 2022-23. In FY22, airports in India pegged the domestic passenger traffic to be 166.8 million, a 58.5% YoY increase, and international passenger traffic to be 22.1 million, a 118% YoY increase, as compared to FY 2020-21.</w:t>
      </w:r>
    </w:p>
    <w:p w14:paraId="2DF6A1CA" w14:textId="77777777" w:rsidR="00CA3FC3" w:rsidRDefault="00CA3FC3" w:rsidP="00CA3FC3">
      <w:pPr>
        <w:pStyle w:val="fz14"/>
        <w:shd w:val="clear" w:color="auto" w:fill="FFFFFF"/>
        <w:spacing w:before="0" w:beforeAutospacing="0"/>
        <w:rPr>
          <w:rFonts w:ascii="Montserrat" w:hAnsi="Montserrat"/>
          <w:color w:val="000000"/>
          <w:sz w:val="23"/>
          <w:szCs w:val="23"/>
        </w:rPr>
      </w:pPr>
      <w:r>
        <w:rPr>
          <w:rFonts w:ascii="Montserrat" w:hAnsi="Montserrat"/>
          <w:color w:val="000000"/>
          <w:sz w:val="23"/>
          <w:szCs w:val="23"/>
        </w:rPr>
        <w:t>Between FY16 and FY22, freight traffic increased at a CAGR of 2.52% from 2.70 MMT to 3.14 MMT. In the first quarter of FY 2022-23, freight traffic stood at 0.81 MMT.</w:t>
      </w:r>
    </w:p>
    <w:p w14:paraId="0A2EDA28" w14:textId="6942A009" w:rsidR="00CA3FC3" w:rsidRDefault="00CA3FC3" w:rsidP="00CA3FC3">
      <w:pPr>
        <w:shd w:val="clear" w:color="auto" w:fill="FFFFFF"/>
        <w:spacing w:after="390" w:line="240" w:lineRule="auto"/>
        <w:rPr>
          <w:rFonts w:ascii="Open Sans" w:eastAsia="Times New Roman" w:hAnsi="Open Sans" w:cs="Open Sans"/>
          <w:color w:val="222222"/>
          <w:sz w:val="24"/>
          <w:szCs w:val="24"/>
          <w:lang w:eastAsia="en-IN"/>
        </w:rPr>
      </w:pPr>
    </w:p>
    <w:p w14:paraId="3C02701B" w14:textId="449398CB" w:rsidR="00A04EC4" w:rsidRDefault="00A04EC4" w:rsidP="00CA3FC3">
      <w:pPr>
        <w:shd w:val="clear" w:color="auto" w:fill="FFFFFF"/>
        <w:spacing w:after="390" w:line="240" w:lineRule="auto"/>
        <w:rPr>
          <w:rFonts w:ascii="Open Sans" w:eastAsia="Times New Roman" w:hAnsi="Open Sans" w:cs="Open Sans"/>
          <w:color w:val="222222"/>
          <w:sz w:val="24"/>
          <w:szCs w:val="24"/>
          <w:lang w:eastAsia="en-IN"/>
        </w:rPr>
      </w:pPr>
    </w:p>
    <w:p w14:paraId="6D598D8B" w14:textId="77777777" w:rsidR="00A04EC4" w:rsidRPr="00CA3FC3" w:rsidRDefault="00A04EC4" w:rsidP="00CA3FC3">
      <w:pPr>
        <w:shd w:val="clear" w:color="auto" w:fill="FFFFFF"/>
        <w:spacing w:after="390" w:line="240" w:lineRule="auto"/>
        <w:rPr>
          <w:rFonts w:ascii="Open Sans" w:eastAsia="Times New Roman" w:hAnsi="Open Sans" w:cs="Open Sans"/>
          <w:color w:val="222222"/>
          <w:sz w:val="24"/>
          <w:szCs w:val="24"/>
          <w:lang w:eastAsia="en-IN"/>
        </w:rPr>
      </w:pPr>
    </w:p>
    <w:p w14:paraId="145CF628" w14:textId="1986961C" w:rsidR="00F459EC" w:rsidRDefault="00F459EC"/>
    <w:p w14:paraId="5B396D89" w14:textId="452C17E8" w:rsidR="00F459EC" w:rsidRDefault="00F459EC"/>
    <w:p w14:paraId="479DF1C7" w14:textId="1151389C" w:rsidR="00F459EC" w:rsidRDefault="00F459EC"/>
    <w:p w14:paraId="3FF138BB" w14:textId="77777777" w:rsidR="00D55229" w:rsidRPr="00D55229" w:rsidRDefault="00D55229" w:rsidP="00D55229">
      <w:pPr>
        <w:spacing w:after="0" w:line="240" w:lineRule="auto"/>
        <w:rPr>
          <w:rFonts w:ascii="Times New Roman" w:eastAsia="Times New Roman" w:hAnsi="Times New Roman" w:cs="Times New Roman"/>
          <w:sz w:val="24"/>
          <w:szCs w:val="24"/>
          <w:lang w:eastAsia="en-IN"/>
        </w:rPr>
      </w:pPr>
      <w:r w:rsidRPr="00D55229">
        <w:rPr>
          <w:rFonts w:ascii="Arial" w:eastAsia="Times New Roman" w:hAnsi="Arial" w:cs="Arial"/>
          <w:b/>
          <w:bCs/>
          <w:i/>
          <w:iCs/>
          <w:color w:val="000000"/>
          <w:sz w:val="24"/>
          <w:szCs w:val="24"/>
          <w:lang w:eastAsia="en-IN"/>
        </w:rPr>
        <w:lastRenderedPageBreak/>
        <w:t>Do Failure Mode Analysis about Air New-Zealand entering Indian Market</w:t>
      </w:r>
    </w:p>
    <w:p w14:paraId="241A2C16" w14:textId="77777777" w:rsidR="00D55229" w:rsidRPr="00D55229" w:rsidRDefault="00D55229" w:rsidP="00D55229">
      <w:pPr>
        <w:spacing w:after="0" w:line="240" w:lineRule="auto"/>
        <w:rPr>
          <w:rFonts w:ascii="Times New Roman" w:eastAsia="Times New Roman" w:hAnsi="Times New Roman" w:cs="Times New Roman"/>
          <w:sz w:val="24"/>
          <w:szCs w:val="24"/>
          <w:lang w:eastAsia="en-IN"/>
        </w:rPr>
      </w:pPr>
      <w:r w:rsidRPr="00D55229">
        <w:rPr>
          <w:rFonts w:ascii="Arial" w:eastAsia="Times New Roman" w:hAnsi="Arial" w:cs="Arial"/>
          <w:i/>
          <w:iCs/>
          <w:color w:val="000000"/>
          <w:lang w:eastAsia="en-IN"/>
        </w:rPr>
        <w:t xml:space="preserve">(Do Profitability framework study, Understand their revenue model and Customer acquisition </w:t>
      </w:r>
      <w:proofErr w:type="gramStart"/>
      <w:r w:rsidRPr="00D55229">
        <w:rPr>
          <w:rFonts w:ascii="Arial" w:eastAsia="Times New Roman" w:hAnsi="Arial" w:cs="Arial"/>
          <w:i/>
          <w:iCs/>
          <w:color w:val="000000"/>
          <w:lang w:eastAsia="en-IN"/>
        </w:rPr>
        <w:t>strategies )</w:t>
      </w:r>
      <w:proofErr w:type="gramEnd"/>
    </w:p>
    <w:p w14:paraId="1B1A0CC7" w14:textId="77777777" w:rsidR="00D55229" w:rsidRPr="00D55229" w:rsidRDefault="00D55229" w:rsidP="00D55229">
      <w:pPr>
        <w:spacing w:after="0" w:line="240" w:lineRule="auto"/>
        <w:rPr>
          <w:rFonts w:ascii="Times New Roman" w:eastAsia="Times New Roman" w:hAnsi="Times New Roman" w:cs="Times New Roman"/>
          <w:sz w:val="24"/>
          <w:szCs w:val="24"/>
          <w:lang w:eastAsia="en-IN"/>
        </w:rPr>
      </w:pPr>
      <w:r w:rsidRPr="00D55229">
        <w:rPr>
          <w:rFonts w:ascii="Times New Roman" w:eastAsia="Times New Roman" w:hAnsi="Times New Roman" w:cs="Times New Roman"/>
          <w:sz w:val="24"/>
          <w:szCs w:val="24"/>
          <w:lang w:eastAsia="en-IN"/>
        </w:rPr>
        <w:br/>
      </w:r>
    </w:p>
    <w:p w14:paraId="5168FE64" w14:textId="77777777" w:rsidR="00D55229" w:rsidRPr="00D55229" w:rsidRDefault="00D55229" w:rsidP="00D55229">
      <w:pPr>
        <w:numPr>
          <w:ilvl w:val="0"/>
          <w:numId w:val="3"/>
        </w:numPr>
        <w:spacing w:after="0" w:line="240" w:lineRule="auto"/>
        <w:textAlignment w:val="baseline"/>
        <w:rPr>
          <w:rFonts w:ascii="Arial" w:eastAsia="Times New Roman" w:hAnsi="Arial" w:cs="Arial"/>
          <w:color w:val="000000"/>
          <w:sz w:val="24"/>
          <w:szCs w:val="24"/>
          <w:lang w:eastAsia="en-IN"/>
        </w:rPr>
      </w:pPr>
      <w:r w:rsidRPr="00D55229">
        <w:rPr>
          <w:rFonts w:ascii="Arial" w:eastAsia="Times New Roman" w:hAnsi="Arial" w:cs="Arial"/>
          <w:color w:val="000000"/>
          <w:sz w:val="24"/>
          <w:szCs w:val="24"/>
          <w:lang w:eastAsia="en-IN"/>
        </w:rPr>
        <w:t>Estimated Market Size</w:t>
      </w:r>
    </w:p>
    <w:p w14:paraId="43F422D6" w14:textId="77777777" w:rsidR="00D55229" w:rsidRPr="00D55229" w:rsidRDefault="00D55229" w:rsidP="00D55229">
      <w:pPr>
        <w:numPr>
          <w:ilvl w:val="0"/>
          <w:numId w:val="4"/>
        </w:numPr>
        <w:spacing w:after="0" w:line="240" w:lineRule="auto"/>
        <w:textAlignment w:val="baseline"/>
        <w:rPr>
          <w:rFonts w:ascii="Arial" w:eastAsia="Times New Roman" w:hAnsi="Arial" w:cs="Arial"/>
          <w:color w:val="000000"/>
          <w:sz w:val="24"/>
          <w:szCs w:val="24"/>
          <w:lang w:eastAsia="en-IN"/>
        </w:rPr>
      </w:pPr>
      <w:r w:rsidRPr="00D55229">
        <w:rPr>
          <w:rFonts w:ascii="Arial" w:eastAsia="Times New Roman" w:hAnsi="Arial" w:cs="Arial"/>
          <w:color w:val="000000"/>
          <w:sz w:val="24"/>
          <w:szCs w:val="24"/>
          <w:lang w:eastAsia="en-IN"/>
        </w:rPr>
        <w:t>Competitors in Market </w:t>
      </w:r>
    </w:p>
    <w:p w14:paraId="07E943C9" w14:textId="77777777" w:rsidR="00D55229" w:rsidRPr="00D55229" w:rsidRDefault="00D55229" w:rsidP="00D55229">
      <w:pPr>
        <w:numPr>
          <w:ilvl w:val="0"/>
          <w:numId w:val="4"/>
        </w:numPr>
        <w:spacing w:after="0" w:line="240" w:lineRule="auto"/>
        <w:textAlignment w:val="baseline"/>
        <w:rPr>
          <w:rFonts w:ascii="Arial" w:eastAsia="Times New Roman" w:hAnsi="Arial" w:cs="Arial"/>
          <w:color w:val="000000"/>
          <w:sz w:val="24"/>
          <w:szCs w:val="24"/>
          <w:lang w:eastAsia="en-IN"/>
        </w:rPr>
      </w:pPr>
      <w:r w:rsidRPr="00D55229">
        <w:rPr>
          <w:rFonts w:ascii="Arial" w:eastAsia="Times New Roman" w:hAnsi="Arial" w:cs="Arial"/>
          <w:color w:val="000000"/>
          <w:sz w:val="24"/>
          <w:szCs w:val="24"/>
          <w:lang w:eastAsia="en-IN"/>
        </w:rPr>
        <w:t>PR or Media reputation</w:t>
      </w:r>
    </w:p>
    <w:p w14:paraId="1ADA39E8" w14:textId="77777777" w:rsidR="00D55229" w:rsidRPr="00D55229" w:rsidRDefault="00D55229" w:rsidP="00D55229">
      <w:pPr>
        <w:numPr>
          <w:ilvl w:val="0"/>
          <w:numId w:val="4"/>
        </w:numPr>
        <w:spacing w:after="0" w:line="240" w:lineRule="auto"/>
        <w:textAlignment w:val="baseline"/>
        <w:rPr>
          <w:rFonts w:ascii="Arial" w:eastAsia="Times New Roman" w:hAnsi="Arial" w:cs="Arial"/>
          <w:color w:val="000000"/>
          <w:sz w:val="24"/>
          <w:szCs w:val="24"/>
          <w:lang w:eastAsia="en-IN"/>
        </w:rPr>
      </w:pPr>
      <w:r w:rsidRPr="00D55229">
        <w:rPr>
          <w:rFonts w:ascii="Arial" w:eastAsia="Times New Roman" w:hAnsi="Arial" w:cs="Arial"/>
          <w:color w:val="000000"/>
          <w:sz w:val="24"/>
          <w:szCs w:val="24"/>
          <w:lang w:eastAsia="en-IN"/>
        </w:rPr>
        <w:t>Socioeconomic causes</w:t>
      </w:r>
    </w:p>
    <w:p w14:paraId="40EC427D" w14:textId="77777777" w:rsidR="00D55229" w:rsidRPr="00D55229" w:rsidRDefault="00D55229" w:rsidP="00D55229">
      <w:pPr>
        <w:numPr>
          <w:ilvl w:val="0"/>
          <w:numId w:val="4"/>
        </w:numPr>
        <w:spacing w:after="0" w:line="240" w:lineRule="auto"/>
        <w:textAlignment w:val="baseline"/>
        <w:rPr>
          <w:rFonts w:ascii="Arial" w:eastAsia="Times New Roman" w:hAnsi="Arial" w:cs="Arial"/>
          <w:color w:val="000000"/>
          <w:sz w:val="24"/>
          <w:szCs w:val="24"/>
          <w:lang w:eastAsia="en-IN"/>
        </w:rPr>
      </w:pPr>
      <w:r w:rsidRPr="00D55229">
        <w:rPr>
          <w:rFonts w:ascii="Arial" w:eastAsia="Times New Roman" w:hAnsi="Arial" w:cs="Arial"/>
          <w:color w:val="000000"/>
          <w:sz w:val="24"/>
          <w:szCs w:val="24"/>
          <w:lang w:eastAsia="en-IN"/>
        </w:rPr>
        <w:t>Business Decisions to cope up with the market demand</w:t>
      </w:r>
    </w:p>
    <w:p w14:paraId="42BF7AA5" w14:textId="73ADCAB2" w:rsidR="00D55229" w:rsidRDefault="00D55229" w:rsidP="00D55229">
      <w:pPr>
        <w:numPr>
          <w:ilvl w:val="0"/>
          <w:numId w:val="4"/>
        </w:numPr>
        <w:spacing w:after="0" w:line="240" w:lineRule="auto"/>
        <w:textAlignment w:val="baseline"/>
        <w:rPr>
          <w:rFonts w:ascii="Arial" w:eastAsia="Times New Roman" w:hAnsi="Arial" w:cs="Arial"/>
          <w:color w:val="000000"/>
          <w:sz w:val="24"/>
          <w:szCs w:val="24"/>
          <w:lang w:eastAsia="en-IN"/>
        </w:rPr>
      </w:pPr>
      <w:r w:rsidRPr="00D55229">
        <w:rPr>
          <w:rFonts w:ascii="Arial" w:eastAsia="Times New Roman" w:hAnsi="Arial" w:cs="Arial"/>
          <w:color w:val="000000"/>
          <w:sz w:val="24"/>
          <w:szCs w:val="24"/>
          <w:lang w:eastAsia="en-IN"/>
        </w:rPr>
        <w:t xml:space="preserve">Estimate </w:t>
      </w:r>
      <w:proofErr w:type="gramStart"/>
      <w:r w:rsidRPr="00D55229">
        <w:rPr>
          <w:rFonts w:ascii="Arial" w:eastAsia="Times New Roman" w:hAnsi="Arial" w:cs="Arial"/>
          <w:color w:val="000000"/>
          <w:sz w:val="24"/>
          <w:szCs w:val="24"/>
          <w:lang w:eastAsia="en-IN"/>
        </w:rPr>
        <w:t>the  Breakeven</w:t>
      </w:r>
      <w:proofErr w:type="gramEnd"/>
      <w:r w:rsidRPr="00D55229">
        <w:rPr>
          <w:rFonts w:ascii="Arial" w:eastAsia="Times New Roman" w:hAnsi="Arial" w:cs="Arial"/>
          <w:color w:val="000000"/>
          <w:sz w:val="24"/>
          <w:szCs w:val="24"/>
          <w:lang w:eastAsia="en-IN"/>
        </w:rPr>
        <w:t xml:space="preserve"> Period</w:t>
      </w:r>
    </w:p>
    <w:p w14:paraId="6D46142F" w14:textId="34814EAE" w:rsidR="00D55229" w:rsidRDefault="00D55229" w:rsidP="00D55229">
      <w:pPr>
        <w:spacing w:after="0" w:line="240" w:lineRule="auto"/>
        <w:textAlignment w:val="baseline"/>
        <w:rPr>
          <w:rFonts w:ascii="Arial" w:eastAsia="Times New Roman" w:hAnsi="Arial" w:cs="Arial"/>
          <w:color w:val="000000"/>
          <w:sz w:val="24"/>
          <w:szCs w:val="24"/>
          <w:lang w:eastAsia="en-IN"/>
        </w:rPr>
      </w:pPr>
    </w:p>
    <w:p w14:paraId="5FB42993" w14:textId="1DABC75E" w:rsidR="00D55229" w:rsidRDefault="00D55229" w:rsidP="00D55229">
      <w:pPr>
        <w:spacing w:after="0" w:line="240" w:lineRule="auto"/>
        <w:textAlignment w:val="baseline"/>
        <w:rPr>
          <w:rFonts w:ascii="Arial" w:eastAsia="Times New Roman" w:hAnsi="Arial" w:cs="Arial"/>
          <w:color w:val="000000"/>
          <w:sz w:val="24"/>
          <w:szCs w:val="24"/>
          <w:lang w:eastAsia="en-IN"/>
        </w:rPr>
      </w:pPr>
    </w:p>
    <w:p w14:paraId="620C2841" w14:textId="77777777" w:rsidR="00D55229" w:rsidRPr="00D55229" w:rsidRDefault="00D55229" w:rsidP="00D55229">
      <w:pPr>
        <w:spacing w:after="0" w:line="240" w:lineRule="auto"/>
        <w:textAlignment w:val="baseline"/>
        <w:rPr>
          <w:rFonts w:ascii="Arial" w:eastAsia="Times New Roman" w:hAnsi="Arial" w:cs="Arial"/>
          <w:color w:val="000000"/>
          <w:sz w:val="24"/>
          <w:szCs w:val="24"/>
          <w:lang w:eastAsia="en-IN"/>
        </w:rPr>
      </w:pPr>
    </w:p>
    <w:p w14:paraId="46D0DF7D" w14:textId="77777777" w:rsidR="00D55229" w:rsidRPr="00D55229" w:rsidRDefault="00D55229" w:rsidP="00D55229">
      <w:pPr>
        <w:spacing w:after="0" w:line="240" w:lineRule="auto"/>
        <w:rPr>
          <w:rFonts w:ascii="Times New Roman" w:eastAsia="Times New Roman" w:hAnsi="Times New Roman" w:cs="Times New Roman"/>
          <w:sz w:val="24"/>
          <w:szCs w:val="24"/>
          <w:lang w:eastAsia="en-IN"/>
        </w:rPr>
      </w:pPr>
    </w:p>
    <w:p w14:paraId="561A8631" w14:textId="77777777" w:rsidR="00D55229" w:rsidRPr="00D55229" w:rsidRDefault="00D55229" w:rsidP="00D55229">
      <w:pPr>
        <w:spacing w:after="0" w:line="240" w:lineRule="auto"/>
        <w:rPr>
          <w:rFonts w:ascii="Times New Roman" w:eastAsia="Times New Roman" w:hAnsi="Times New Roman" w:cs="Times New Roman"/>
          <w:sz w:val="24"/>
          <w:szCs w:val="24"/>
          <w:lang w:eastAsia="en-IN"/>
        </w:rPr>
      </w:pPr>
      <w:r w:rsidRPr="00D55229">
        <w:rPr>
          <w:rFonts w:ascii="Arial" w:eastAsia="Times New Roman" w:hAnsi="Arial" w:cs="Arial"/>
          <w:b/>
          <w:bCs/>
          <w:i/>
          <w:iCs/>
          <w:color w:val="000000"/>
          <w:sz w:val="24"/>
          <w:szCs w:val="24"/>
          <w:lang w:eastAsia="en-IN"/>
        </w:rPr>
        <w:t xml:space="preserve">What could be done </w:t>
      </w:r>
      <w:proofErr w:type="gramStart"/>
      <w:r w:rsidRPr="00D55229">
        <w:rPr>
          <w:rFonts w:ascii="Arial" w:eastAsia="Times New Roman" w:hAnsi="Arial" w:cs="Arial"/>
          <w:b/>
          <w:bCs/>
          <w:i/>
          <w:iCs/>
          <w:color w:val="000000"/>
          <w:sz w:val="24"/>
          <w:szCs w:val="24"/>
          <w:lang w:eastAsia="en-IN"/>
        </w:rPr>
        <w:t>differently ?</w:t>
      </w:r>
      <w:proofErr w:type="gramEnd"/>
    </w:p>
    <w:p w14:paraId="529AE017" w14:textId="77777777" w:rsidR="00D55229" w:rsidRPr="00D55229" w:rsidRDefault="00D55229" w:rsidP="00D55229">
      <w:pPr>
        <w:numPr>
          <w:ilvl w:val="0"/>
          <w:numId w:val="5"/>
        </w:numPr>
        <w:spacing w:after="0" w:line="240" w:lineRule="auto"/>
        <w:textAlignment w:val="baseline"/>
        <w:rPr>
          <w:rFonts w:ascii="Arial" w:eastAsia="Times New Roman" w:hAnsi="Arial" w:cs="Arial"/>
          <w:color w:val="000000"/>
          <w:sz w:val="24"/>
          <w:szCs w:val="24"/>
          <w:lang w:eastAsia="en-IN"/>
        </w:rPr>
      </w:pPr>
      <w:r w:rsidRPr="00D55229">
        <w:rPr>
          <w:rFonts w:ascii="Arial" w:eastAsia="Times New Roman" w:hAnsi="Arial" w:cs="Arial"/>
          <w:color w:val="000000"/>
          <w:sz w:val="24"/>
          <w:szCs w:val="24"/>
          <w:lang w:eastAsia="en-IN"/>
        </w:rPr>
        <w:t xml:space="preserve">Imagine you are a key decision maker for Air New-Zealand, </w:t>
      </w:r>
      <w:proofErr w:type="gramStart"/>
      <w:r w:rsidRPr="00D55229">
        <w:rPr>
          <w:rFonts w:ascii="Arial" w:eastAsia="Times New Roman" w:hAnsi="Arial" w:cs="Arial"/>
          <w:color w:val="000000"/>
          <w:sz w:val="24"/>
          <w:szCs w:val="24"/>
          <w:lang w:eastAsia="en-IN"/>
        </w:rPr>
        <w:t>What</w:t>
      </w:r>
      <w:proofErr w:type="gramEnd"/>
      <w:r w:rsidRPr="00D55229">
        <w:rPr>
          <w:rFonts w:ascii="Arial" w:eastAsia="Times New Roman" w:hAnsi="Arial" w:cs="Arial"/>
          <w:color w:val="000000"/>
          <w:sz w:val="24"/>
          <w:szCs w:val="24"/>
          <w:lang w:eastAsia="en-IN"/>
        </w:rPr>
        <w:t xml:space="preserve"> strategy would you recommend to make the Air New-Zealand acquire huge market share and be Profitable</w:t>
      </w:r>
    </w:p>
    <w:p w14:paraId="73F57FED" w14:textId="77777777" w:rsidR="00F459EC" w:rsidRDefault="00F459EC"/>
    <w:sectPr w:rsidR="00F45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A6E80"/>
    <w:multiLevelType w:val="multilevel"/>
    <w:tmpl w:val="F7A8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E062A"/>
    <w:multiLevelType w:val="multilevel"/>
    <w:tmpl w:val="460A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D0716"/>
    <w:multiLevelType w:val="multilevel"/>
    <w:tmpl w:val="1400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A1190"/>
    <w:multiLevelType w:val="multilevel"/>
    <w:tmpl w:val="D72E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25141"/>
    <w:multiLevelType w:val="multilevel"/>
    <w:tmpl w:val="F984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5B6F7D"/>
    <w:multiLevelType w:val="multilevel"/>
    <w:tmpl w:val="BA14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D6C44"/>
    <w:multiLevelType w:val="multilevel"/>
    <w:tmpl w:val="74C4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329B5"/>
    <w:multiLevelType w:val="multilevel"/>
    <w:tmpl w:val="8D5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B0D34"/>
    <w:multiLevelType w:val="multilevel"/>
    <w:tmpl w:val="7C9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D52D23"/>
    <w:multiLevelType w:val="multilevel"/>
    <w:tmpl w:val="9C76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F7FD8"/>
    <w:multiLevelType w:val="multilevel"/>
    <w:tmpl w:val="B6F0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764311"/>
    <w:multiLevelType w:val="multilevel"/>
    <w:tmpl w:val="5AD2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C4E67"/>
    <w:multiLevelType w:val="multilevel"/>
    <w:tmpl w:val="2C62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E76344"/>
    <w:multiLevelType w:val="multilevel"/>
    <w:tmpl w:val="E84C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880003">
    <w:abstractNumId w:val="9"/>
  </w:num>
  <w:num w:numId="2" w16cid:durableId="594090430">
    <w:abstractNumId w:val="6"/>
  </w:num>
  <w:num w:numId="3" w16cid:durableId="614602934">
    <w:abstractNumId w:val="10"/>
  </w:num>
  <w:num w:numId="4" w16cid:durableId="873225233">
    <w:abstractNumId w:val="13"/>
  </w:num>
  <w:num w:numId="5" w16cid:durableId="830753803">
    <w:abstractNumId w:val="0"/>
  </w:num>
  <w:num w:numId="6" w16cid:durableId="564730802">
    <w:abstractNumId w:val="1"/>
  </w:num>
  <w:num w:numId="7" w16cid:durableId="589656819">
    <w:abstractNumId w:val="12"/>
  </w:num>
  <w:num w:numId="8" w16cid:durableId="463812167">
    <w:abstractNumId w:val="4"/>
  </w:num>
  <w:num w:numId="9" w16cid:durableId="2039159728">
    <w:abstractNumId w:val="5"/>
  </w:num>
  <w:num w:numId="10" w16cid:durableId="1479031512">
    <w:abstractNumId w:val="2"/>
  </w:num>
  <w:num w:numId="11" w16cid:durableId="1043600135">
    <w:abstractNumId w:val="8"/>
  </w:num>
  <w:num w:numId="12" w16cid:durableId="608507779">
    <w:abstractNumId w:val="3"/>
  </w:num>
  <w:num w:numId="13" w16cid:durableId="739134324">
    <w:abstractNumId w:val="11"/>
  </w:num>
  <w:num w:numId="14" w16cid:durableId="957834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B2"/>
    <w:rsid w:val="00436C29"/>
    <w:rsid w:val="00444AC7"/>
    <w:rsid w:val="009252B2"/>
    <w:rsid w:val="00A04EC4"/>
    <w:rsid w:val="00CA3FC3"/>
    <w:rsid w:val="00D55229"/>
    <w:rsid w:val="00F45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4909"/>
  <w15:chartTrackingRefBased/>
  <w15:docId w15:val="{AA4575CA-DBEB-49E7-B4B0-DA650BB2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3F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A3FC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59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A3FC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A3FC3"/>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A3FC3"/>
    <w:rPr>
      <w:b/>
      <w:bCs/>
    </w:rPr>
  </w:style>
  <w:style w:type="character" w:styleId="Hyperlink">
    <w:name w:val="Hyperlink"/>
    <w:basedOn w:val="DefaultParagraphFont"/>
    <w:uiPriority w:val="99"/>
    <w:semiHidden/>
    <w:unhideWhenUsed/>
    <w:rsid w:val="00CA3FC3"/>
    <w:rPr>
      <w:color w:val="0000FF"/>
      <w:u w:val="single"/>
    </w:rPr>
  </w:style>
  <w:style w:type="character" w:customStyle="1" w:styleId="td-adspot-title">
    <w:name w:val="td-adspot-title"/>
    <w:basedOn w:val="DefaultParagraphFont"/>
    <w:rsid w:val="00CA3FC3"/>
  </w:style>
  <w:style w:type="character" w:styleId="Emphasis">
    <w:name w:val="Emphasis"/>
    <w:basedOn w:val="DefaultParagraphFont"/>
    <w:uiPriority w:val="20"/>
    <w:qFormat/>
    <w:rsid w:val="00CA3FC3"/>
    <w:rPr>
      <w:i/>
      <w:iCs/>
    </w:rPr>
  </w:style>
  <w:style w:type="character" w:customStyle="1" w:styleId="ob-grid-header-text">
    <w:name w:val="ob-grid-header-text"/>
    <w:basedOn w:val="DefaultParagraphFont"/>
    <w:rsid w:val="00CA3FC3"/>
  </w:style>
  <w:style w:type="character" w:customStyle="1" w:styleId="ob-unit">
    <w:name w:val="ob-unit"/>
    <w:basedOn w:val="DefaultParagraphFont"/>
    <w:rsid w:val="00CA3FC3"/>
  </w:style>
  <w:style w:type="paragraph" w:customStyle="1" w:styleId="fz14">
    <w:name w:val="fz14"/>
    <w:basedOn w:val="Normal"/>
    <w:rsid w:val="00CA3F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irnz-paragraph">
    <w:name w:val="airnz-paragraph"/>
    <w:basedOn w:val="Normal"/>
    <w:rsid w:val="00444A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015">
      <w:bodyDiv w:val="1"/>
      <w:marLeft w:val="0"/>
      <w:marRight w:val="0"/>
      <w:marTop w:val="0"/>
      <w:marBottom w:val="0"/>
      <w:divBdr>
        <w:top w:val="none" w:sz="0" w:space="0" w:color="auto"/>
        <w:left w:val="none" w:sz="0" w:space="0" w:color="auto"/>
        <w:bottom w:val="none" w:sz="0" w:space="0" w:color="auto"/>
        <w:right w:val="none" w:sz="0" w:space="0" w:color="auto"/>
      </w:divBdr>
    </w:div>
    <w:div w:id="163786923">
      <w:bodyDiv w:val="1"/>
      <w:marLeft w:val="0"/>
      <w:marRight w:val="0"/>
      <w:marTop w:val="0"/>
      <w:marBottom w:val="0"/>
      <w:divBdr>
        <w:top w:val="none" w:sz="0" w:space="0" w:color="auto"/>
        <w:left w:val="none" w:sz="0" w:space="0" w:color="auto"/>
        <w:bottom w:val="none" w:sz="0" w:space="0" w:color="auto"/>
        <w:right w:val="none" w:sz="0" w:space="0" w:color="auto"/>
      </w:divBdr>
    </w:div>
    <w:div w:id="265818699">
      <w:bodyDiv w:val="1"/>
      <w:marLeft w:val="0"/>
      <w:marRight w:val="0"/>
      <w:marTop w:val="0"/>
      <w:marBottom w:val="0"/>
      <w:divBdr>
        <w:top w:val="none" w:sz="0" w:space="0" w:color="auto"/>
        <w:left w:val="none" w:sz="0" w:space="0" w:color="auto"/>
        <w:bottom w:val="none" w:sz="0" w:space="0" w:color="auto"/>
        <w:right w:val="none" w:sz="0" w:space="0" w:color="auto"/>
      </w:divBdr>
    </w:div>
    <w:div w:id="356735729">
      <w:bodyDiv w:val="1"/>
      <w:marLeft w:val="0"/>
      <w:marRight w:val="0"/>
      <w:marTop w:val="0"/>
      <w:marBottom w:val="0"/>
      <w:divBdr>
        <w:top w:val="none" w:sz="0" w:space="0" w:color="auto"/>
        <w:left w:val="none" w:sz="0" w:space="0" w:color="auto"/>
        <w:bottom w:val="none" w:sz="0" w:space="0" w:color="auto"/>
        <w:right w:val="none" w:sz="0" w:space="0" w:color="auto"/>
      </w:divBdr>
    </w:div>
    <w:div w:id="1058553376">
      <w:bodyDiv w:val="1"/>
      <w:marLeft w:val="0"/>
      <w:marRight w:val="0"/>
      <w:marTop w:val="0"/>
      <w:marBottom w:val="0"/>
      <w:divBdr>
        <w:top w:val="none" w:sz="0" w:space="0" w:color="auto"/>
        <w:left w:val="none" w:sz="0" w:space="0" w:color="auto"/>
        <w:bottom w:val="none" w:sz="0" w:space="0" w:color="auto"/>
        <w:right w:val="none" w:sz="0" w:space="0" w:color="auto"/>
      </w:divBdr>
    </w:div>
    <w:div w:id="1124999296">
      <w:bodyDiv w:val="1"/>
      <w:marLeft w:val="0"/>
      <w:marRight w:val="0"/>
      <w:marTop w:val="0"/>
      <w:marBottom w:val="0"/>
      <w:divBdr>
        <w:top w:val="none" w:sz="0" w:space="0" w:color="auto"/>
        <w:left w:val="none" w:sz="0" w:space="0" w:color="auto"/>
        <w:bottom w:val="none" w:sz="0" w:space="0" w:color="auto"/>
        <w:right w:val="none" w:sz="0" w:space="0" w:color="auto"/>
      </w:divBdr>
    </w:div>
    <w:div w:id="1583834164">
      <w:bodyDiv w:val="1"/>
      <w:marLeft w:val="0"/>
      <w:marRight w:val="0"/>
      <w:marTop w:val="0"/>
      <w:marBottom w:val="0"/>
      <w:divBdr>
        <w:top w:val="none" w:sz="0" w:space="0" w:color="auto"/>
        <w:left w:val="none" w:sz="0" w:space="0" w:color="auto"/>
        <w:bottom w:val="none" w:sz="0" w:space="0" w:color="auto"/>
        <w:right w:val="none" w:sz="0" w:space="0" w:color="auto"/>
      </w:divBdr>
    </w:div>
    <w:div w:id="1946959176">
      <w:bodyDiv w:val="1"/>
      <w:marLeft w:val="0"/>
      <w:marRight w:val="0"/>
      <w:marTop w:val="0"/>
      <w:marBottom w:val="0"/>
      <w:divBdr>
        <w:top w:val="none" w:sz="0" w:space="0" w:color="auto"/>
        <w:left w:val="none" w:sz="0" w:space="0" w:color="auto"/>
        <w:bottom w:val="none" w:sz="0" w:space="0" w:color="auto"/>
        <w:right w:val="none" w:sz="0" w:space="0" w:color="auto"/>
      </w:divBdr>
    </w:div>
    <w:div w:id="2014144974">
      <w:bodyDiv w:val="1"/>
      <w:marLeft w:val="0"/>
      <w:marRight w:val="0"/>
      <w:marTop w:val="0"/>
      <w:marBottom w:val="0"/>
      <w:divBdr>
        <w:top w:val="none" w:sz="0" w:space="0" w:color="auto"/>
        <w:left w:val="none" w:sz="0" w:space="0" w:color="auto"/>
        <w:bottom w:val="none" w:sz="0" w:space="0" w:color="auto"/>
        <w:right w:val="none" w:sz="0" w:space="0" w:color="auto"/>
      </w:divBdr>
      <w:divsChild>
        <w:div w:id="1234122986">
          <w:marLeft w:val="0"/>
          <w:marRight w:val="0"/>
          <w:marTop w:val="0"/>
          <w:marBottom w:val="225"/>
          <w:divBdr>
            <w:top w:val="none" w:sz="0" w:space="0" w:color="auto"/>
            <w:left w:val="none" w:sz="0" w:space="0" w:color="auto"/>
            <w:bottom w:val="none" w:sz="0" w:space="0" w:color="auto"/>
            <w:right w:val="none" w:sz="0" w:space="0" w:color="auto"/>
          </w:divBdr>
        </w:div>
        <w:div w:id="1353847417">
          <w:marLeft w:val="0"/>
          <w:marRight w:val="0"/>
          <w:marTop w:val="120"/>
          <w:marBottom w:val="120"/>
          <w:divBdr>
            <w:top w:val="none" w:sz="0" w:space="0" w:color="auto"/>
            <w:left w:val="none" w:sz="0" w:space="0" w:color="auto"/>
            <w:bottom w:val="none" w:sz="0" w:space="0" w:color="auto"/>
            <w:right w:val="none" w:sz="0" w:space="0" w:color="auto"/>
          </w:divBdr>
          <w:divsChild>
            <w:div w:id="796875804">
              <w:marLeft w:val="0"/>
              <w:marRight w:val="0"/>
              <w:marTop w:val="0"/>
              <w:marBottom w:val="0"/>
              <w:divBdr>
                <w:top w:val="none" w:sz="0" w:space="0" w:color="auto"/>
                <w:left w:val="none" w:sz="0" w:space="0" w:color="auto"/>
                <w:bottom w:val="none" w:sz="0" w:space="0" w:color="auto"/>
                <w:right w:val="none" w:sz="0" w:space="0" w:color="auto"/>
              </w:divBdr>
              <w:divsChild>
                <w:div w:id="388043712">
                  <w:marLeft w:val="0"/>
                  <w:marRight w:val="0"/>
                  <w:marTop w:val="0"/>
                  <w:marBottom w:val="0"/>
                  <w:divBdr>
                    <w:top w:val="none" w:sz="0" w:space="0" w:color="auto"/>
                    <w:left w:val="none" w:sz="0" w:space="0" w:color="auto"/>
                    <w:bottom w:val="none" w:sz="0" w:space="0" w:color="auto"/>
                    <w:right w:val="none" w:sz="0" w:space="0" w:color="auto"/>
                  </w:divBdr>
                  <w:divsChild>
                    <w:div w:id="1422214738">
                      <w:marLeft w:val="0"/>
                      <w:marRight w:val="0"/>
                      <w:marTop w:val="120"/>
                      <w:marBottom w:val="180"/>
                      <w:divBdr>
                        <w:top w:val="none" w:sz="0" w:space="0" w:color="auto"/>
                        <w:left w:val="none" w:sz="0" w:space="0" w:color="auto"/>
                        <w:bottom w:val="none" w:sz="0" w:space="0" w:color="auto"/>
                        <w:right w:val="none" w:sz="0" w:space="0" w:color="auto"/>
                      </w:divBdr>
                    </w:div>
                    <w:div w:id="1468203118">
                      <w:marLeft w:val="0"/>
                      <w:marRight w:val="0"/>
                      <w:marTop w:val="0"/>
                      <w:marBottom w:val="0"/>
                      <w:divBdr>
                        <w:top w:val="none" w:sz="0" w:space="0" w:color="auto"/>
                        <w:left w:val="none" w:sz="0" w:space="0" w:color="auto"/>
                        <w:bottom w:val="none" w:sz="0" w:space="0" w:color="auto"/>
                        <w:right w:val="none" w:sz="0" w:space="0" w:color="auto"/>
                      </w:divBdr>
                      <w:divsChild>
                        <w:div w:id="1263880470">
                          <w:marLeft w:val="0"/>
                          <w:marRight w:val="0"/>
                          <w:marTop w:val="0"/>
                          <w:marBottom w:val="0"/>
                          <w:divBdr>
                            <w:top w:val="none" w:sz="0" w:space="0" w:color="auto"/>
                            <w:left w:val="none" w:sz="0" w:space="0" w:color="auto"/>
                            <w:bottom w:val="none" w:sz="0" w:space="0" w:color="auto"/>
                            <w:right w:val="none" w:sz="0" w:space="0" w:color="auto"/>
                          </w:divBdr>
                        </w:div>
                        <w:div w:id="1819881537">
                          <w:marLeft w:val="0"/>
                          <w:marRight w:val="0"/>
                          <w:marTop w:val="0"/>
                          <w:marBottom w:val="0"/>
                          <w:divBdr>
                            <w:top w:val="none" w:sz="0" w:space="0" w:color="auto"/>
                            <w:left w:val="none" w:sz="0" w:space="0" w:color="auto"/>
                            <w:bottom w:val="none" w:sz="0" w:space="0" w:color="auto"/>
                            <w:right w:val="none" w:sz="0" w:space="0" w:color="auto"/>
                          </w:divBdr>
                        </w:div>
                        <w:div w:id="20647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48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ancompanies.in/high-promoter-holding-stocks-company-li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diancompanies.in/companies-by-number-of-employees-in-india-li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diancompanies.in/companies-owned-by-tata-group/" TargetMode="External"/><Relationship Id="rId11" Type="http://schemas.openxmlformats.org/officeDocument/2006/relationships/hyperlink" Target="https://indiancompanies.in/highest-dividend-paying-stocks-in-india-2021-yield-nse/" TargetMode="External"/><Relationship Id="rId5" Type="http://schemas.openxmlformats.org/officeDocument/2006/relationships/image" Target="media/image1.png"/><Relationship Id="rId10" Type="http://schemas.openxmlformats.org/officeDocument/2006/relationships/hyperlink" Target="https://indiancompanies.in/interglobe-aviation-limited-indigo/" TargetMode="External"/><Relationship Id="rId4" Type="http://schemas.openxmlformats.org/officeDocument/2006/relationships/webSettings" Target="webSettings.xml"/><Relationship Id="rId9" Type="http://schemas.openxmlformats.org/officeDocument/2006/relationships/hyperlink" Target="https://indiancompanies.in/interglobe-aviation-limited-indi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1457</Words>
  <Characters>8309</Characters>
  <Application>Microsoft Office Word</Application>
  <DocSecurity>0</DocSecurity>
  <Lines>69</Lines>
  <Paragraphs>19</Paragraphs>
  <ScaleCrop>false</ScaleCrop>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Shukla</dc:creator>
  <cp:keywords/>
  <dc:description/>
  <cp:lastModifiedBy>Abhishek Shukla</cp:lastModifiedBy>
  <cp:revision>7</cp:revision>
  <dcterms:created xsi:type="dcterms:W3CDTF">2022-10-13T12:01:00Z</dcterms:created>
  <dcterms:modified xsi:type="dcterms:W3CDTF">2022-10-13T13:13:00Z</dcterms:modified>
</cp:coreProperties>
</file>